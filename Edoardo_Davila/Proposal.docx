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A807F" w14:textId="1B0A13E3" w:rsidR="006E2A1E" w:rsidRPr="00CF06AC" w:rsidRDefault="00A50A35" w:rsidP="00334146">
      <w:pPr>
        <w:contextualSpacing/>
        <w:jc w:val="center"/>
        <w:rPr>
          <w:rFonts w:cstheme="minorHAnsi"/>
          <w:sz w:val="24"/>
          <w:szCs w:val="24"/>
        </w:rPr>
      </w:pPr>
      <w:r>
        <w:rPr>
          <w:rFonts w:cstheme="minorHAnsi"/>
          <w:sz w:val="24"/>
          <w:szCs w:val="24"/>
        </w:rPr>
        <w:t xml:space="preserve">Transformation </w:t>
      </w:r>
      <w:r w:rsidRPr="00CF06AC">
        <w:rPr>
          <w:rFonts w:cstheme="minorHAnsi"/>
          <w:sz w:val="24"/>
          <w:szCs w:val="24"/>
        </w:rPr>
        <w:t>of the Rio Grande Delta aft</w:t>
      </w:r>
      <w:r w:rsidR="00334146" w:rsidRPr="00CF06AC">
        <w:rPr>
          <w:rFonts w:cstheme="minorHAnsi"/>
          <w:sz w:val="24"/>
          <w:szCs w:val="24"/>
        </w:rPr>
        <w:t>er One Hundred Years of Human Intervention</w:t>
      </w:r>
    </w:p>
    <w:p w14:paraId="7D78D325" w14:textId="1F493C89" w:rsidR="00BB655C" w:rsidRPr="00CF06AC" w:rsidRDefault="00BB655C" w:rsidP="00BB655C">
      <w:pPr>
        <w:contextualSpacing/>
        <w:jc w:val="center"/>
        <w:rPr>
          <w:rFonts w:cstheme="minorHAnsi"/>
          <w:sz w:val="24"/>
          <w:szCs w:val="24"/>
        </w:rPr>
      </w:pPr>
    </w:p>
    <w:p w14:paraId="57A4249E" w14:textId="10B3086C" w:rsidR="00BB655C" w:rsidRPr="00CF06AC" w:rsidRDefault="00BB655C" w:rsidP="00BB655C">
      <w:pPr>
        <w:contextualSpacing/>
        <w:rPr>
          <w:rFonts w:cstheme="minorHAnsi"/>
          <w:sz w:val="24"/>
          <w:szCs w:val="24"/>
        </w:rPr>
      </w:pPr>
      <w:r w:rsidRPr="00CF06AC">
        <w:rPr>
          <w:rFonts w:cstheme="minorHAnsi"/>
          <w:sz w:val="24"/>
          <w:szCs w:val="24"/>
        </w:rPr>
        <w:t>Abstract</w:t>
      </w:r>
    </w:p>
    <w:p w14:paraId="3F56C29E" w14:textId="77777777" w:rsidR="00334146" w:rsidRPr="00CF06AC" w:rsidRDefault="00334146" w:rsidP="00BB655C">
      <w:pPr>
        <w:contextualSpacing/>
        <w:rPr>
          <w:rFonts w:cstheme="minorHAnsi"/>
          <w:sz w:val="24"/>
          <w:szCs w:val="24"/>
        </w:rPr>
      </w:pPr>
    </w:p>
    <w:p w14:paraId="61076A11" w14:textId="266BB44D" w:rsidR="00096A9B" w:rsidRPr="00CF06AC" w:rsidRDefault="00BB655C" w:rsidP="00334146">
      <w:pPr>
        <w:ind w:firstLine="720"/>
        <w:contextualSpacing/>
        <w:rPr>
          <w:rFonts w:cstheme="minorHAnsi"/>
          <w:sz w:val="24"/>
          <w:szCs w:val="24"/>
        </w:rPr>
      </w:pPr>
      <w:r w:rsidRPr="00CF06AC">
        <w:rPr>
          <w:rFonts w:cstheme="minorHAnsi"/>
          <w:sz w:val="24"/>
          <w:szCs w:val="24"/>
        </w:rPr>
        <w:t xml:space="preserve">The Rio Grande has been an emblematic feature and a source of life for the region. Since Pre-Historic times it has provided the resources that allowed waves of humans to migrate inland from the coast, and communities to thrive in a land where water is scarce. Large scale anthropogenic activities including, river diversions and dam construction have negatively impacted the river. Twenty-three major dams and many small ones built on the main channel and many of its tributaries in the last century, have drastically reduced water discharge and eliminated sediment delivery to the delta. This study explores how the channel sinuosity (degree of how meandering the channel is) of the river, in the delta plain, has changed. We test the hypothesis that under a significantly reduced water discharge and a much smaller suspended sediment load, the river has reduced the sinuosity of its channel to achieve equilibrium with the new conditions. </w:t>
      </w:r>
      <w:r w:rsidR="00096A9B" w:rsidRPr="00CF06AC">
        <w:rPr>
          <w:rFonts w:cstheme="minorHAnsi"/>
          <w:sz w:val="24"/>
          <w:szCs w:val="24"/>
        </w:rPr>
        <w:t xml:space="preserve">Jupyter lab will be the main processing tool use in this project to analyze </w:t>
      </w:r>
      <w:r w:rsidR="0095684B" w:rsidRPr="00CF06AC">
        <w:rPr>
          <w:rFonts w:cstheme="minorHAnsi"/>
          <w:sz w:val="24"/>
          <w:szCs w:val="24"/>
        </w:rPr>
        <w:t>discharge, sediment, and sinuosity data</w:t>
      </w:r>
      <w:r w:rsidR="00096A9B" w:rsidRPr="00CF06AC">
        <w:rPr>
          <w:rFonts w:cstheme="minorHAnsi"/>
          <w:sz w:val="24"/>
          <w:szCs w:val="24"/>
        </w:rPr>
        <w:t xml:space="preserve"> collected for this research. The processing power of jupyter will help us able to figure out if the delta reach of the Rio Grande has suffered a reduction in sinuosity as a result of </w:t>
      </w:r>
      <w:r w:rsidR="0095684B" w:rsidRPr="00CF06AC">
        <w:rPr>
          <w:rFonts w:cstheme="minorHAnsi"/>
          <w:sz w:val="24"/>
          <w:szCs w:val="24"/>
        </w:rPr>
        <w:t xml:space="preserve">human activity. </w:t>
      </w:r>
    </w:p>
    <w:p w14:paraId="799553D3" w14:textId="77777777" w:rsidR="00096A9B" w:rsidRPr="00CF06AC" w:rsidRDefault="00096A9B" w:rsidP="00BB655C">
      <w:pPr>
        <w:contextualSpacing/>
        <w:rPr>
          <w:rFonts w:cstheme="minorHAnsi"/>
          <w:sz w:val="24"/>
          <w:szCs w:val="24"/>
        </w:rPr>
      </w:pPr>
    </w:p>
    <w:p w14:paraId="5ED35B15" w14:textId="5B685F89" w:rsidR="00BB655C" w:rsidRPr="00CF06AC" w:rsidRDefault="0095684B" w:rsidP="00BB655C">
      <w:pPr>
        <w:contextualSpacing/>
        <w:rPr>
          <w:rFonts w:cstheme="minorHAnsi"/>
          <w:sz w:val="24"/>
          <w:szCs w:val="24"/>
        </w:rPr>
      </w:pPr>
      <w:r w:rsidRPr="00CF06AC">
        <w:rPr>
          <w:rFonts w:cstheme="minorHAnsi"/>
          <w:sz w:val="24"/>
          <w:szCs w:val="24"/>
        </w:rPr>
        <w:t xml:space="preserve">1.- </w:t>
      </w:r>
      <w:r w:rsidR="00BB655C" w:rsidRPr="00CF06AC">
        <w:rPr>
          <w:rFonts w:cstheme="minorHAnsi"/>
          <w:sz w:val="24"/>
          <w:szCs w:val="24"/>
        </w:rPr>
        <w:t>Introduction</w:t>
      </w:r>
    </w:p>
    <w:p w14:paraId="4E25FE4F" w14:textId="77777777" w:rsidR="00B36F4C" w:rsidRPr="00CF06AC" w:rsidRDefault="00B36F4C" w:rsidP="00BB655C">
      <w:pPr>
        <w:contextualSpacing/>
        <w:rPr>
          <w:rFonts w:cstheme="minorHAnsi"/>
          <w:sz w:val="24"/>
          <w:szCs w:val="24"/>
        </w:rPr>
      </w:pPr>
    </w:p>
    <w:p w14:paraId="75B2613D" w14:textId="701B3A55" w:rsidR="0095684B" w:rsidRPr="00CF06AC" w:rsidRDefault="0095684B" w:rsidP="0023347A">
      <w:pPr>
        <w:spacing w:line="240" w:lineRule="auto"/>
        <w:ind w:firstLine="720"/>
        <w:contextualSpacing/>
        <w:rPr>
          <w:rFonts w:cstheme="minorHAnsi"/>
          <w:i/>
          <w:iCs/>
          <w:sz w:val="24"/>
          <w:szCs w:val="24"/>
        </w:rPr>
      </w:pPr>
      <w:r w:rsidRPr="00CF06AC">
        <w:rPr>
          <w:rFonts w:cstheme="minorHAnsi"/>
          <w:i/>
          <w:iCs/>
          <w:sz w:val="24"/>
          <w:szCs w:val="24"/>
        </w:rPr>
        <w:t>1.1.- The basin</w:t>
      </w:r>
    </w:p>
    <w:p w14:paraId="5F99CF3B" w14:textId="77777777" w:rsidR="0023347A" w:rsidRPr="00CF06AC" w:rsidRDefault="0023347A" w:rsidP="0095684B">
      <w:pPr>
        <w:ind w:firstLine="720"/>
        <w:contextualSpacing/>
        <w:rPr>
          <w:rFonts w:cstheme="minorHAnsi"/>
          <w:i/>
          <w:iCs/>
          <w:sz w:val="14"/>
          <w:szCs w:val="14"/>
        </w:rPr>
      </w:pPr>
    </w:p>
    <w:p w14:paraId="57494D39" w14:textId="752FA903" w:rsidR="0095684B" w:rsidRPr="00CF06AC" w:rsidRDefault="0095684B" w:rsidP="0095684B">
      <w:pPr>
        <w:ind w:firstLine="720"/>
        <w:contextualSpacing/>
        <w:rPr>
          <w:rFonts w:cstheme="minorHAnsi"/>
          <w:sz w:val="24"/>
          <w:szCs w:val="24"/>
        </w:rPr>
      </w:pPr>
      <w:r w:rsidRPr="00CF06AC">
        <w:rPr>
          <w:rFonts w:cstheme="minorHAnsi"/>
          <w:sz w:val="24"/>
          <w:szCs w:val="24"/>
        </w:rPr>
        <w:t>The Rio Grande is the twentieth longest river in the world and the fifth longest in North America (</w:t>
      </w:r>
      <w:proofErr w:type="spellStart"/>
      <w:r w:rsidRPr="00CF06AC">
        <w:rPr>
          <w:rFonts w:cstheme="minorHAnsi"/>
          <w:sz w:val="24"/>
          <w:szCs w:val="24"/>
        </w:rPr>
        <w:t>Schmidth</w:t>
      </w:r>
      <w:proofErr w:type="spellEnd"/>
      <w:r w:rsidRPr="00CF06AC">
        <w:rPr>
          <w:rFonts w:cstheme="minorHAnsi"/>
          <w:sz w:val="24"/>
          <w:szCs w:val="24"/>
        </w:rPr>
        <w:t xml:space="preserve"> and Dilworth, 2019).  With a basin area of 924,300 km² that extends over the United States and Mexican territories, the Rio Grande has its headwaters at 3,837m above sea level in the San Juan Mountains in Colorado (Metz, 2010) and travels 3,060 km to its outlet in South Texas, where it reaches the Gulf of Mexico. On its way to the gulf, the river runs through the states of Colorado, New Mexico, and Texas in the United States and the states of Chihuahua, Coahuila, Nuevo Leon, and Tamaulipas in Mexico. Once it reaches Texas, the river becomes the international boundary between Mexico and the United States, for 2,054 km to the Gulf of Mexico, the longest river border between two countries in the world (</w:t>
      </w:r>
      <w:proofErr w:type="spellStart"/>
      <w:r w:rsidRPr="00CF06AC">
        <w:rPr>
          <w:rFonts w:cstheme="minorHAnsi"/>
          <w:sz w:val="24"/>
          <w:szCs w:val="24"/>
        </w:rPr>
        <w:t>Schmandt</w:t>
      </w:r>
      <w:proofErr w:type="spellEnd"/>
      <w:r w:rsidRPr="00CF06AC">
        <w:rPr>
          <w:rFonts w:cstheme="minorHAnsi"/>
          <w:sz w:val="24"/>
          <w:szCs w:val="24"/>
        </w:rPr>
        <w:t xml:space="preserve">, 2002). </w:t>
      </w:r>
    </w:p>
    <w:p w14:paraId="13CF25FB" w14:textId="0CF0D478" w:rsidR="00D4411C" w:rsidRPr="00CF06AC" w:rsidRDefault="00D4411C" w:rsidP="0095684B">
      <w:pPr>
        <w:ind w:firstLine="720"/>
        <w:contextualSpacing/>
        <w:rPr>
          <w:rFonts w:cstheme="minorHAnsi"/>
          <w:sz w:val="24"/>
          <w:szCs w:val="24"/>
        </w:rPr>
      </w:pPr>
    </w:p>
    <w:p w14:paraId="0BDE742B" w14:textId="77777777" w:rsidR="0023347A" w:rsidRPr="00CF06AC" w:rsidRDefault="00D4411C" w:rsidP="0023347A">
      <w:pPr>
        <w:ind w:firstLine="720"/>
        <w:rPr>
          <w:rFonts w:cstheme="minorHAnsi"/>
          <w:i/>
          <w:iCs/>
          <w:sz w:val="24"/>
          <w:szCs w:val="24"/>
        </w:rPr>
      </w:pPr>
      <w:r w:rsidRPr="00CF06AC">
        <w:rPr>
          <w:rFonts w:cstheme="minorHAnsi"/>
          <w:i/>
          <w:iCs/>
          <w:sz w:val="24"/>
          <w:szCs w:val="24"/>
        </w:rPr>
        <w:t>1.2.- The Delta</w:t>
      </w:r>
    </w:p>
    <w:p w14:paraId="3E4F5F38" w14:textId="0AAFDC79" w:rsidR="00D4411C" w:rsidRPr="00CF06AC" w:rsidRDefault="00D4411C" w:rsidP="0023347A">
      <w:pPr>
        <w:ind w:firstLine="720"/>
        <w:rPr>
          <w:rFonts w:cstheme="minorHAnsi"/>
          <w:i/>
          <w:iCs/>
          <w:sz w:val="24"/>
          <w:szCs w:val="24"/>
        </w:rPr>
      </w:pPr>
      <w:r w:rsidRPr="00CF06AC">
        <w:rPr>
          <w:rFonts w:cstheme="minorHAnsi"/>
          <w:sz w:val="24"/>
          <w:szCs w:val="24"/>
        </w:rPr>
        <w:t xml:space="preserve">The Rio Grande formed a sizable delta of around 7,770 km² that spans from Southeast Texas to Northeast Tamaulipas with a shoreline length of approximately 300 km, and begins near the city of Harlingen, 70 km from shore, (Ewing and Gonzalez, 2016) (Figure </w:t>
      </w:r>
      <w:r w:rsidR="00B16517" w:rsidRPr="00CF06AC">
        <w:rPr>
          <w:rFonts w:cstheme="minorHAnsi"/>
          <w:sz w:val="24"/>
          <w:szCs w:val="24"/>
        </w:rPr>
        <w:t>1)</w:t>
      </w:r>
      <w:r w:rsidRPr="00CF06AC">
        <w:rPr>
          <w:rFonts w:cstheme="minorHAnsi"/>
          <w:sz w:val="24"/>
          <w:szCs w:val="24"/>
        </w:rPr>
        <w:t xml:space="preserve">. Mostly rural region with a sub-tropical climate with an average precipitation of </w:t>
      </w:r>
      <w:r w:rsidRPr="00CF06AC">
        <w:rPr>
          <w:rFonts w:eastAsia="Microsoft Yi Baiti" w:cstheme="minorHAnsi"/>
          <w:sz w:val="24"/>
          <w:szCs w:val="24"/>
        </w:rPr>
        <w:t>1.6 m</w:t>
      </w:r>
      <w:r w:rsidRPr="00CF06AC">
        <w:rPr>
          <w:rFonts w:cstheme="minorHAnsi"/>
          <w:sz w:val="24"/>
          <w:szCs w:val="24"/>
        </w:rPr>
        <w:t xml:space="preserve">m in 2020, according National Oceanic and Atmospheric Administration. The major urban hubs within the confines of this area are Brownsville, Texas (population 182,781) and Matamoros, Tamaulipas </w:t>
      </w:r>
      <w:r w:rsidRPr="00CF06AC">
        <w:rPr>
          <w:rFonts w:cstheme="minorHAnsi"/>
          <w:sz w:val="24"/>
          <w:szCs w:val="24"/>
        </w:rPr>
        <w:lastRenderedPageBreak/>
        <w:t xml:space="preserve">(population 520,367).  Like all modern deltas, the Rio Grande delta is thought to have formed due to the slowdown in the rate of sea-level rise between 8500- and 6500-years BP that </w:t>
      </w:r>
      <w:ins w:id="0" w:author="Edoardo Davila" w:date="2021-03-25T22:38:00Z">
        <w:r w:rsidR="007A3E87" w:rsidRPr="00CF06AC">
          <w:rPr>
            <w:noProof/>
          </w:rPr>
          <w:drawing>
            <wp:anchor distT="0" distB="0" distL="114300" distR="114300" simplePos="0" relativeHeight="251659264" behindDoc="1" locked="0" layoutInCell="1" allowOverlap="1" wp14:anchorId="2A5D0A49" wp14:editId="4DA0C086">
              <wp:simplePos x="0" y="0"/>
              <wp:positionH relativeFrom="margin">
                <wp:posOffset>156845</wp:posOffset>
              </wp:positionH>
              <wp:positionV relativeFrom="paragraph">
                <wp:posOffset>812165</wp:posOffset>
              </wp:positionV>
              <wp:extent cx="5556250" cy="4957445"/>
              <wp:effectExtent l="0" t="0" r="6350" b="0"/>
              <wp:wrapTight wrapText="bothSides">
                <wp:wrapPolygon edited="0">
                  <wp:start x="0" y="0"/>
                  <wp:lineTo x="0" y="21498"/>
                  <wp:lineTo x="21551" y="21498"/>
                  <wp:lineTo x="21551" y="0"/>
                  <wp:lineTo x="0" y="0"/>
                </wp:wrapPolygon>
              </wp:wrapTight>
              <wp:docPr id="14" name="Picture 14" descr="A picture containing text,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natu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6250" cy="4957445"/>
                      </a:xfrm>
                      <a:prstGeom prst="rect">
                        <a:avLst/>
                      </a:prstGeom>
                    </pic:spPr>
                  </pic:pic>
                </a:graphicData>
              </a:graphic>
              <wp14:sizeRelH relativeFrom="margin">
                <wp14:pctWidth>0</wp14:pctWidth>
              </wp14:sizeRelH>
              <wp14:sizeRelV relativeFrom="margin">
                <wp14:pctHeight>0</wp14:pctHeight>
              </wp14:sizeRelV>
            </wp:anchor>
          </w:drawing>
        </w:r>
      </w:ins>
      <w:r w:rsidRPr="00CF06AC">
        <w:rPr>
          <w:rFonts w:cstheme="minorHAnsi"/>
          <w:sz w:val="24"/>
          <w:szCs w:val="24"/>
        </w:rPr>
        <w:t xml:space="preserve">allowed the accumulation of sediment in coastal areas (Stanley and Warne, 1994). </w:t>
      </w:r>
    </w:p>
    <w:p w14:paraId="4333304B" w14:textId="3EF3B3C6" w:rsidR="004530FB" w:rsidRPr="00CF06AC" w:rsidRDefault="004530FB" w:rsidP="004530FB">
      <w:pPr>
        <w:rPr>
          <w:sz w:val="18"/>
          <w:szCs w:val="18"/>
        </w:rPr>
      </w:pPr>
      <w:r w:rsidRPr="00CF06AC">
        <w:rPr>
          <w:sz w:val="18"/>
          <w:szCs w:val="18"/>
        </w:rPr>
        <w:t xml:space="preserve">Figure 3. The Rio Grande delta. The Rio Grande and the delta shoreline are delineated in red. Falcon Dam is seen in the right up corner (Google Earth, 2021).  </w:t>
      </w:r>
    </w:p>
    <w:p w14:paraId="68F55DFB" w14:textId="1810DC22" w:rsidR="00B16517" w:rsidRPr="00CF06AC" w:rsidRDefault="00B16517" w:rsidP="00B16517">
      <w:pPr>
        <w:rPr>
          <w:rFonts w:cstheme="minorHAnsi"/>
          <w:sz w:val="14"/>
          <w:szCs w:val="14"/>
        </w:rPr>
      </w:pPr>
    </w:p>
    <w:p w14:paraId="15D3FBAB" w14:textId="3283AAE4" w:rsidR="004530FB" w:rsidRPr="00CF06AC" w:rsidRDefault="004530FB" w:rsidP="004530FB">
      <w:pPr>
        <w:ind w:firstLine="720"/>
        <w:rPr>
          <w:rFonts w:cstheme="minorHAnsi"/>
          <w:sz w:val="24"/>
          <w:szCs w:val="24"/>
        </w:rPr>
      </w:pPr>
      <w:r w:rsidRPr="00CF06AC">
        <w:rPr>
          <w:rFonts w:cstheme="minorHAnsi"/>
          <w:sz w:val="24"/>
          <w:szCs w:val="24"/>
        </w:rPr>
        <w:t>1.3.- Human activity on the Rio Grande</w:t>
      </w:r>
    </w:p>
    <w:p w14:paraId="243E8C0C" w14:textId="00B9F22F" w:rsidR="009B63AE" w:rsidRPr="00CF06AC" w:rsidRDefault="00247F36" w:rsidP="00461C50">
      <w:pPr>
        <w:ind w:firstLine="720"/>
        <w:rPr>
          <w:rFonts w:cstheme="minorHAnsi"/>
          <w:sz w:val="24"/>
          <w:szCs w:val="24"/>
        </w:rPr>
      </w:pPr>
      <w:r w:rsidRPr="00CF06AC">
        <w:rPr>
          <w:rFonts w:cstheme="minorHAnsi"/>
          <w:sz w:val="24"/>
          <w:szCs w:val="24"/>
        </w:rPr>
        <w:t>Nowadays, fifteen major dams and diversions, and many more minor structures, have been built in the last 100 years.</w:t>
      </w:r>
      <w:r w:rsidR="007C6A42" w:rsidRPr="00CF06AC">
        <w:rPr>
          <w:rFonts w:cstheme="minorHAnsi"/>
          <w:sz w:val="24"/>
          <w:szCs w:val="24"/>
        </w:rPr>
        <w:t xml:space="preserve"> Two of these major deltas are located within the Lower Rio Grande reach; these dams are Amistad dam and Falcon dam, which are located at 546 km and 212 km from the mouth of the river, respectively. </w:t>
      </w:r>
      <w:r w:rsidR="00A10CCA" w:rsidRPr="00CF06AC">
        <w:rPr>
          <w:rFonts w:cstheme="minorHAnsi"/>
          <w:sz w:val="24"/>
          <w:szCs w:val="24"/>
        </w:rPr>
        <w:t>Vast h</w:t>
      </w:r>
      <w:r w:rsidR="007C6A42" w:rsidRPr="00CF06AC">
        <w:rPr>
          <w:rFonts w:cstheme="minorHAnsi"/>
          <w:sz w:val="24"/>
          <w:szCs w:val="24"/>
        </w:rPr>
        <w:t xml:space="preserve">uman intervention </w:t>
      </w:r>
      <w:r w:rsidR="007A3E87" w:rsidRPr="00CF06AC">
        <w:rPr>
          <w:rFonts w:cstheme="minorHAnsi"/>
          <w:sz w:val="24"/>
          <w:szCs w:val="24"/>
        </w:rPr>
        <w:t>has</w:t>
      </w:r>
      <w:r w:rsidR="00A10CCA" w:rsidRPr="00CF06AC">
        <w:rPr>
          <w:rFonts w:cstheme="minorHAnsi"/>
          <w:sz w:val="24"/>
          <w:szCs w:val="24"/>
        </w:rPr>
        <w:t xml:space="preserve"> </w:t>
      </w:r>
      <w:r w:rsidRPr="00CF06AC">
        <w:rPr>
          <w:rFonts w:cstheme="minorHAnsi"/>
          <w:sz w:val="24"/>
          <w:szCs w:val="24"/>
        </w:rPr>
        <w:t>resulted in a drastic reduction of water discharge and have effectively terminated bed and suspended sediment loads delivered to the delta</w:t>
      </w:r>
      <w:r w:rsidR="007C6A42" w:rsidRPr="00CF06AC">
        <w:rPr>
          <w:rFonts w:cstheme="minorHAnsi"/>
          <w:sz w:val="24"/>
          <w:szCs w:val="24"/>
        </w:rPr>
        <w:t>.</w:t>
      </w:r>
      <w:r w:rsidR="004A3AD5" w:rsidRPr="00CF06AC">
        <w:rPr>
          <w:rFonts w:cstheme="minorHAnsi"/>
          <w:sz w:val="24"/>
          <w:szCs w:val="24"/>
        </w:rPr>
        <w:t xml:space="preserve"> The drastic reduction, and in some instances the </w:t>
      </w:r>
      <w:r w:rsidR="002D6A23" w:rsidRPr="00CF06AC">
        <w:rPr>
          <w:rFonts w:cstheme="minorHAnsi"/>
          <w:sz w:val="24"/>
          <w:szCs w:val="24"/>
        </w:rPr>
        <w:t xml:space="preserve">complete loss, of discharge and sediment load have the potential to </w:t>
      </w:r>
      <w:r w:rsidR="005B3342" w:rsidRPr="00CF06AC">
        <w:rPr>
          <w:rFonts w:cstheme="minorHAnsi"/>
          <w:sz w:val="24"/>
          <w:szCs w:val="24"/>
        </w:rPr>
        <w:t xml:space="preserve">get the Rio Grande system </w:t>
      </w:r>
      <w:r w:rsidR="005B3342" w:rsidRPr="00CF06AC">
        <w:rPr>
          <w:rFonts w:cstheme="minorHAnsi"/>
          <w:sz w:val="24"/>
          <w:szCs w:val="24"/>
        </w:rPr>
        <w:lastRenderedPageBreak/>
        <w:t>out of equilibrium</w:t>
      </w:r>
      <w:r w:rsidR="00D9233E" w:rsidRPr="00CF06AC">
        <w:rPr>
          <w:rFonts w:cstheme="minorHAnsi"/>
          <w:sz w:val="24"/>
          <w:szCs w:val="24"/>
        </w:rPr>
        <w:t>. A river reach</w:t>
      </w:r>
      <w:r w:rsidR="00687407" w:rsidRPr="00CF06AC">
        <w:rPr>
          <w:rFonts w:cstheme="minorHAnsi"/>
          <w:sz w:val="24"/>
          <w:szCs w:val="24"/>
        </w:rPr>
        <w:t>es</w:t>
      </w:r>
      <w:r w:rsidR="00D9233E" w:rsidRPr="00CF06AC">
        <w:rPr>
          <w:rFonts w:cstheme="minorHAnsi"/>
          <w:sz w:val="24"/>
          <w:szCs w:val="24"/>
        </w:rPr>
        <w:t xml:space="preserve"> equilibrium once it finds the gradient that allows its water discharge to </w:t>
      </w:r>
      <w:r w:rsidR="004659D5" w:rsidRPr="00CF06AC">
        <w:rPr>
          <w:rFonts w:cstheme="minorHAnsi"/>
          <w:sz w:val="24"/>
          <w:szCs w:val="24"/>
        </w:rPr>
        <w:t>flow and transport</w:t>
      </w:r>
      <w:r w:rsidR="00D9233E" w:rsidRPr="00CF06AC">
        <w:rPr>
          <w:rFonts w:cstheme="minorHAnsi"/>
          <w:sz w:val="24"/>
          <w:szCs w:val="24"/>
        </w:rPr>
        <w:t xml:space="preserve"> its sediment load</w:t>
      </w:r>
      <w:r w:rsidR="000074B3" w:rsidRPr="00CF06AC">
        <w:rPr>
          <w:rFonts w:cstheme="minorHAnsi"/>
          <w:sz w:val="24"/>
          <w:szCs w:val="24"/>
        </w:rPr>
        <w:t xml:space="preserve"> (Nanson and Huang, 2018)</w:t>
      </w:r>
      <w:r w:rsidR="00D9233E" w:rsidRPr="00CF06AC">
        <w:rPr>
          <w:rFonts w:cstheme="minorHAnsi"/>
          <w:sz w:val="24"/>
          <w:szCs w:val="24"/>
        </w:rPr>
        <w:t xml:space="preserve">. </w:t>
      </w:r>
      <w:r w:rsidR="004530FB" w:rsidRPr="00CF06AC">
        <w:rPr>
          <w:rFonts w:cstheme="minorHAnsi"/>
          <w:sz w:val="24"/>
          <w:szCs w:val="24"/>
        </w:rPr>
        <w:t xml:space="preserve"> </w:t>
      </w:r>
      <w:r w:rsidR="007C6A42" w:rsidRPr="00CF06AC">
        <w:rPr>
          <w:rFonts w:cstheme="minorHAnsi"/>
          <w:sz w:val="24"/>
          <w:szCs w:val="24"/>
        </w:rPr>
        <w:t>A</w:t>
      </w:r>
      <w:r w:rsidR="004530FB" w:rsidRPr="00CF06AC">
        <w:rPr>
          <w:rFonts w:cstheme="minorHAnsi"/>
          <w:sz w:val="24"/>
          <w:szCs w:val="24"/>
        </w:rPr>
        <w:t>nthropogenic actions are now considered a major force shaping delta landform (</w:t>
      </w:r>
      <w:proofErr w:type="spellStart"/>
      <w:r w:rsidR="004530FB" w:rsidRPr="00CF06AC">
        <w:rPr>
          <w:rFonts w:cstheme="minorHAnsi"/>
          <w:sz w:val="24"/>
          <w:szCs w:val="24"/>
        </w:rPr>
        <w:t>Kondolf</w:t>
      </w:r>
      <w:proofErr w:type="spellEnd"/>
      <w:r w:rsidR="004530FB" w:rsidRPr="00CF06AC">
        <w:rPr>
          <w:rFonts w:cstheme="minorHAnsi"/>
          <w:sz w:val="24"/>
          <w:szCs w:val="24"/>
        </w:rPr>
        <w:t xml:space="preserve"> et al., 2014; Rogers and Overeem., 2017; Higgins et al., 2018</w:t>
      </w:r>
      <w:r w:rsidR="0016549E" w:rsidRPr="00CF06AC">
        <w:rPr>
          <w:rFonts w:cstheme="minorHAnsi"/>
          <w:sz w:val="24"/>
          <w:szCs w:val="24"/>
        </w:rPr>
        <w:t>)</w:t>
      </w:r>
      <w:r w:rsidR="004530FB" w:rsidRPr="00CF06AC">
        <w:rPr>
          <w:rFonts w:cstheme="minorHAnsi"/>
          <w:sz w:val="24"/>
          <w:szCs w:val="24"/>
        </w:rPr>
        <w:t xml:space="preserve">. Coastal erosion, the increase of relative sea level rise rates, sediment depletion, land subsidence, and human pressure on delta land are expected to negatively affect the efficiency of conventional approaches currently use to protect delta environments (Schmitt et al., 2017). </w:t>
      </w:r>
      <w:r w:rsidR="0016549E" w:rsidRPr="00CF06AC">
        <w:rPr>
          <w:rFonts w:cstheme="minorHAnsi"/>
          <w:sz w:val="24"/>
          <w:szCs w:val="24"/>
        </w:rPr>
        <w:t xml:space="preserve">It is important for local communities such as the Rio Grande Valley to understand </w:t>
      </w:r>
      <w:r w:rsidR="00845A62" w:rsidRPr="00CF06AC">
        <w:rPr>
          <w:rFonts w:cstheme="minorHAnsi"/>
          <w:sz w:val="24"/>
          <w:szCs w:val="24"/>
        </w:rPr>
        <w:t xml:space="preserve">the changes that are happening in the Rio Grande system. </w:t>
      </w:r>
    </w:p>
    <w:p w14:paraId="788CA64D" w14:textId="77777777" w:rsidR="00461C50" w:rsidRPr="00CF06AC" w:rsidRDefault="00461C50" w:rsidP="00461C50">
      <w:pPr>
        <w:ind w:firstLine="720"/>
        <w:rPr>
          <w:rFonts w:cstheme="minorHAnsi"/>
          <w:sz w:val="4"/>
          <w:szCs w:val="4"/>
        </w:rPr>
      </w:pPr>
    </w:p>
    <w:p w14:paraId="2B964AF3" w14:textId="700C0E10" w:rsidR="004530FB" w:rsidRPr="00CF06AC" w:rsidRDefault="009B63AE" w:rsidP="00D9233E">
      <w:pPr>
        <w:rPr>
          <w:rFonts w:cstheme="minorHAnsi"/>
          <w:sz w:val="24"/>
          <w:szCs w:val="24"/>
        </w:rPr>
      </w:pPr>
      <w:r w:rsidRPr="00CF06AC">
        <w:rPr>
          <w:rFonts w:cstheme="minorHAnsi"/>
          <w:sz w:val="24"/>
          <w:szCs w:val="24"/>
        </w:rPr>
        <w:tab/>
        <w:t>1.4.- Sinuosity</w:t>
      </w:r>
    </w:p>
    <w:p w14:paraId="19846324" w14:textId="6DB1C2A6" w:rsidR="001E6607" w:rsidRPr="00CF06AC" w:rsidRDefault="001E6607" w:rsidP="00D9233E">
      <w:pPr>
        <w:rPr>
          <w:rFonts w:cstheme="minorHAnsi"/>
          <w:sz w:val="24"/>
          <w:szCs w:val="24"/>
        </w:rPr>
      </w:pPr>
      <w:r w:rsidRPr="00CF06AC">
        <w:rPr>
          <w:rFonts w:cstheme="minorHAnsi"/>
          <w:sz w:val="24"/>
          <w:szCs w:val="24"/>
        </w:rPr>
        <w:tab/>
        <w:t xml:space="preserve">Sinuosity is a common concept use in geomorphology to </w:t>
      </w:r>
      <w:r w:rsidR="006D281D" w:rsidRPr="00CF06AC">
        <w:rPr>
          <w:rFonts w:cstheme="minorHAnsi"/>
          <w:sz w:val="24"/>
          <w:szCs w:val="24"/>
        </w:rPr>
        <w:t>represent</w:t>
      </w:r>
      <w:r w:rsidRPr="00CF06AC">
        <w:rPr>
          <w:rFonts w:cstheme="minorHAnsi"/>
          <w:sz w:val="24"/>
          <w:szCs w:val="24"/>
        </w:rPr>
        <w:t xml:space="preserve"> the ratio between </w:t>
      </w:r>
      <w:r w:rsidR="006D281D" w:rsidRPr="00CF06AC">
        <w:rPr>
          <w:rFonts w:cstheme="minorHAnsi"/>
          <w:sz w:val="24"/>
          <w:szCs w:val="24"/>
        </w:rPr>
        <w:t>river length and valley length. It is calculated by dividing the river length from point a to point b by the valley length (straight line) from the same point a to point b</w:t>
      </w:r>
      <w:r w:rsidR="00F86ED3" w:rsidRPr="00CF06AC">
        <w:rPr>
          <w:rFonts w:cstheme="minorHAnsi"/>
          <w:sz w:val="24"/>
          <w:szCs w:val="24"/>
        </w:rPr>
        <w:t xml:space="preserve"> (Figure 2)</w:t>
      </w:r>
      <w:r w:rsidR="006D281D" w:rsidRPr="00CF06AC">
        <w:rPr>
          <w:rFonts w:cstheme="minorHAnsi"/>
          <w:sz w:val="24"/>
          <w:szCs w:val="24"/>
        </w:rPr>
        <w:t>. A sinuosity of 1 means that the distance traveled in the river would be the same to the distance travel in the valley. On the other hand, a sinuosity of 2 means that the distance traveled in the river is double to the distance traveled in the valley.</w:t>
      </w:r>
    </w:p>
    <w:p w14:paraId="1D71DD44" w14:textId="57854D2B" w:rsidR="00F86ED3" w:rsidRPr="00F86ED3" w:rsidRDefault="007A3E87" w:rsidP="00F86ED3">
      <w:pPr>
        <w:rPr>
          <w:rFonts w:cstheme="minorHAnsi"/>
          <w:sz w:val="24"/>
          <w:szCs w:val="24"/>
        </w:rPr>
      </w:pPr>
      <w:moveToRangeStart w:id="1" w:author="Edoardo Davila [2]" w:date="2021-04-03T02:37:00Z" w:name="move68309884"/>
      <w:ins w:id="2" w:author="Edoardo Davila [2]" w:date="2021-04-03T02:37:00Z">
        <w:r w:rsidRPr="00CF06AC">
          <w:rPr>
            <w:rFonts w:cstheme="minorHAnsi"/>
            <w:noProof/>
            <w:sz w:val="24"/>
            <w:szCs w:val="24"/>
          </w:rPr>
          <w:drawing>
            <wp:anchor distT="0" distB="0" distL="114300" distR="114300" simplePos="0" relativeHeight="251661312" behindDoc="1" locked="0" layoutInCell="1" allowOverlap="1" wp14:anchorId="07495B46" wp14:editId="6454115A">
              <wp:simplePos x="0" y="0"/>
              <wp:positionH relativeFrom="margin">
                <wp:align>left</wp:align>
              </wp:positionH>
              <wp:positionV relativeFrom="paragraph">
                <wp:posOffset>38100</wp:posOffset>
              </wp:positionV>
              <wp:extent cx="5943600" cy="4392930"/>
              <wp:effectExtent l="38100" t="38100" r="19050" b="45720"/>
              <wp:wrapTight wrapText="bothSides">
                <wp:wrapPolygon edited="0">
                  <wp:start x="-138" y="-187"/>
                  <wp:lineTo x="-138" y="21731"/>
                  <wp:lineTo x="21600" y="21731"/>
                  <wp:lineTo x="21600" y="-187"/>
                  <wp:lineTo x="-138" y="-187"/>
                </wp:wrapPolygon>
              </wp:wrapTight>
              <wp:docPr id="19" name="Content Placeholder 3">
                <a:extLst xmlns:a="http://schemas.openxmlformats.org/drawingml/2006/main">
                  <a:ext uri="{FF2B5EF4-FFF2-40B4-BE49-F238E27FC236}">
                    <a16:creationId xmlns:a16="http://schemas.microsoft.com/office/drawing/2014/main" id="{8F1D7AB2-C890-409B-B677-714DCEBA0C4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F1D7AB2-C890-409B-B677-714DCEBA0C40}"/>
                          </a:ext>
                        </a:extLst>
                      </pic:cNvPr>
                      <pic:cNvPicPr>
                        <a:picLocks noGrp="1" noChangeAspect="1"/>
                      </pic:cNvPicPr>
                    </pic:nvPicPr>
                    <pic:blipFill rotWithShape="1">
                      <a:blip r:embed="rId9">
                        <a:extLst>
                          <a:ext uri="{28A0092B-C50C-407E-A947-70E740481C1C}">
                            <a14:useLocalDpi xmlns:a14="http://schemas.microsoft.com/office/drawing/2010/main" val="0"/>
                          </a:ext>
                        </a:extLst>
                      </a:blip>
                      <a:srcRect r="-216" b="18826"/>
                      <a:stretch/>
                    </pic:blipFill>
                    <pic:spPr>
                      <a:xfrm>
                        <a:off x="0" y="0"/>
                        <a:ext cx="5943600" cy="4392930"/>
                      </a:xfrm>
                      <a:prstGeom prst="rect">
                        <a:avLst/>
                      </a:prstGeom>
                      <a:effectLst>
                        <a:outerShdw blurRad="25400" dir="17880000">
                          <a:srgbClr val="000000">
                            <a:alpha val="46000"/>
                          </a:srgbClr>
                        </a:outerShdw>
                      </a:effectLst>
                    </pic:spPr>
                  </pic:pic>
                </a:graphicData>
              </a:graphic>
            </wp:anchor>
          </w:drawing>
        </w:r>
      </w:ins>
      <w:moveToRangeEnd w:id="1"/>
      <w:r w:rsidR="00F86ED3" w:rsidRPr="00CF06AC">
        <w:rPr>
          <w:sz w:val="18"/>
          <w:szCs w:val="18"/>
        </w:rPr>
        <w:t xml:space="preserve">Figure </w:t>
      </w:r>
      <w:r w:rsidR="00335903" w:rsidRPr="00CF06AC">
        <w:rPr>
          <w:sz w:val="18"/>
          <w:szCs w:val="18"/>
        </w:rPr>
        <w:t>2</w:t>
      </w:r>
      <w:r w:rsidR="00F86ED3" w:rsidRPr="00CF06AC">
        <w:rPr>
          <w:sz w:val="18"/>
          <w:szCs w:val="18"/>
        </w:rPr>
        <w:t>. Sinuosity. River length indicates the distance travelled through the river. Valley length indicates the distance travel through the valley parallel to the river (</w:t>
      </w:r>
      <w:proofErr w:type="spellStart"/>
      <w:r w:rsidR="00F86ED3" w:rsidRPr="00CF06AC">
        <w:rPr>
          <w:sz w:val="18"/>
          <w:szCs w:val="18"/>
        </w:rPr>
        <w:t>Sorsby</w:t>
      </w:r>
      <w:proofErr w:type="spellEnd"/>
      <w:r w:rsidR="00F86ED3" w:rsidRPr="00CF06AC">
        <w:rPr>
          <w:sz w:val="18"/>
          <w:szCs w:val="18"/>
        </w:rPr>
        <w:t>, 2018).</w:t>
      </w:r>
      <w:r w:rsidR="00F86ED3">
        <w:rPr>
          <w:sz w:val="18"/>
          <w:szCs w:val="18"/>
        </w:rPr>
        <w:t xml:space="preserve"> </w:t>
      </w:r>
    </w:p>
    <w:p w14:paraId="4C1ECC0A" w14:textId="77777777" w:rsidR="00F86ED3" w:rsidRDefault="00F86ED3" w:rsidP="00D9233E">
      <w:pPr>
        <w:rPr>
          <w:rFonts w:cstheme="minorHAnsi"/>
          <w:sz w:val="24"/>
          <w:szCs w:val="24"/>
        </w:rPr>
      </w:pPr>
    </w:p>
    <w:p w14:paraId="3B2EFBB5" w14:textId="053B0454" w:rsidR="00BB655C" w:rsidRDefault="00D9233E" w:rsidP="00BB655C">
      <w:pPr>
        <w:contextualSpacing/>
        <w:rPr>
          <w:rFonts w:cstheme="minorHAnsi"/>
          <w:sz w:val="24"/>
          <w:szCs w:val="24"/>
        </w:rPr>
      </w:pPr>
      <w:r>
        <w:rPr>
          <w:rFonts w:cstheme="minorHAnsi"/>
          <w:sz w:val="24"/>
          <w:szCs w:val="24"/>
        </w:rPr>
        <w:t xml:space="preserve">2.- </w:t>
      </w:r>
      <w:r w:rsidR="00BB655C">
        <w:rPr>
          <w:rFonts w:cstheme="minorHAnsi"/>
          <w:sz w:val="24"/>
          <w:szCs w:val="24"/>
        </w:rPr>
        <w:t>Objective</w:t>
      </w:r>
    </w:p>
    <w:p w14:paraId="4421AC9C" w14:textId="77777777" w:rsidR="00E47B86" w:rsidRPr="00E47B86" w:rsidRDefault="00E47B86" w:rsidP="00BB655C">
      <w:pPr>
        <w:contextualSpacing/>
        <w:rPr>
          <w:rFonts w:cstheme="minorHAnsi"/>
          <w:sz w:val="24"/>
          <w:szCs w:val="24"/>
          <w:vertAlign w:val="superscript"/>
        </w:rPr>
      </w:pPr>
    </w:p>
    <w:p w14:paraId="00809CE1" w14:textId="548682F5" w:rsidR="00D9233E" w:rsidRDefault="00D9233E" w:rsidP="001E6607">
      <w:pPr>
        <w:ind w:firstLine="360"/>
        <w:rPr>
          <w:rFonts w:cstheme="minorHAnsi"/>
          <w:sz w:val="24"/>
          <w:szCs w:val="24"/>
        </w:rPr>
      </w:pPr>
      <w:r w:rsidRPr="00D9233E">
        <w:rPr>
          <w:rFonts w:cstheme="minorHAnsi"/>
          <w:sz w:val="24"/>
          <w:szCs w:val="24"/>
        </w:rPr>
        <w:t xml:space="preserve">The objective of this research was to look and quantify the effects </w:t>
      </w:r>
      <w:r>
        <w:rPr>
          <w:rFonts w:cstheme="minorHAnsi"/>
          <w:sz w:val="24"/>
          <w:szCs w:val="24"/>
        </w:rPr>
        <w:t xml:space="preserve">that </w:t>
      </w:r>
      <w:r w:rsidRPr="00D9233E">
        <w:rPr>
          <w:rFonts w:cstheme="minorHAnsi"/>
          <w:sz w:val="24"/>
          <w:szCs w:val="24"/>
        </w:rPr>
        <w:t>one hundred years of human activity h</w:t>
      </w:r>
      <w:r>
        <w:rPr>
          <w:rFonts w:cstheme="minorHAnsi"/>
          <w:sz w:val="24"/>
          <w:szCs w:val="24"/>
        </w:rPr>
        <w:t>ave</w:t>
      </w:r>
      <w:r w:rsidRPr="00D9233E">
        <w:rPr>
          <w:rFonts w:cstheme="minorHAnsi"/>
          <w:sz w:val="24"/>
          <w:szCs w:val="24"/>
        </w:rPr>
        <w:t xml:space="preserve"> had on the delta reach of the Rio Grande. </w:t>
      </w:r>
      <w:r w:rsidR="000E113C">
        <w:rPr>
          <w:rFonts w:cstheme="minorHAnsi"/>
          <w:sz w:val="24"/>
          <w:szCs w:val="24"/>
        </w:rPr>
        <w:t xml:space="preserve">GIS will be used to track the path of the Rio Grande in the delta </w:t>
      </w:r>
      <w:r w:rsidR="001E6607">
        <w:rPr>
          <w:rFonts w:cstheme="minorHAnsi"/>
          <w:sz w:val="24"/>
          <w:szCs w:val="24"/>
        </w:rPr>
        <w:t>from</w:t>
      </w:r>
      <w:r w:rsidR="000E113C">
        <w:rPr>
          <w:rFonts w:cstheme="minorHAnsi"/>
          <w:sz w:val="24"/>
          <w:szCs w:val="24"/>
        </w:rPr>
        <w:t xml:space="preserve"> p</w:t>
      </w:r>
      <w:r w:rsidRPr="00D9233E">
        <w:rPr>
          <w:rFonts w:cstheme="minorHAnsi"/>
          <w:sz w:val="24"/>
          <w:szCs w:val="24"/>
        </w:rPr>
        <w:t>ublicly available aerial imagery from 2014 and maps from 2012</w:t>
      </w:r>
      <w:r w:rsidR="001E6607">
        <w:rPr>
          <w:rFonts w:cstheme="minorHAnsi"/>
          <w:sz w:val="24"/>
          <w:szCs w:val="24"/>
        </w:rPr>
        <w:t xml:space="preserve"> to measure sinuosity</w:t>
      </w:r>
      <w:r w:rsidRPr="00D9233E">
        <w:rPr>
          <w:rFonts w:cstheme="minorHAnsi"/>
          <w:sz w:val="24"/>
          <w:szCs w:val="24"/>
        </w:rPr>
        <w:t>. Government data on flow discharge and sediment load</w:t>
      </w:r>
      <w:r w:rsidR="000E113C">
        <w:rPr>
          <w:rFonts w:cstheme="minorHAnsi"/>
          <w:sz w:val="24"/>
          <w:szCs w:val="24"/>
        </w:rPr>
        <w:t xml:space="preserve"> will be examined as well</w:t>
      </w:r>
      <w:r w:rsidRPr="00D9233E">
        <w:rPr>
          <w:rFonts w:cstheme="minorHAnsi"/>
          <w:sz w:val="24"/>
          <w:szCs w:val="24"/>
        </w:rPr>
        <w:t xml:space="preserve">. </w:t>
      </w:r>
      <w:r w:rsidR="001E6607">
        <w:rPr>
          <w:rFonts w:cstheme="minorHAnsi"/>
          <w:sz w:val="24"/>
          <w:szCs w:val="24"/>
        </w:rPr>
        <w:t>The data collected will be processed to search for any meaningful change that can be related to human activity.</w:t>
      </w:r>
    </w:p>
    <w:p w14:paraId="0F5EE4A8" w14:textId="44050ACA" w:rsidR="00335903" w:rsidRDefault="00F86ED3" w:rsidP="00845A62">
      <w:pPr>
        <w:ind w:firstLine="360"/>
        <w:rPr>
          <w:rFonts w:cstheme="minorHAnsi"/>
          <w:sz w:val="24"/>
          <w:szCs w:val="24"/>
        </w:rPr>
      </w:pPr>
      <w:r>
        <w:rPr>
          <w:rFonts w:cstheme="minorHAnsi"/>
          <w:sz w:val="24"/>
          <w:szCs w:val="24"/>
        </w:rPr>
        <w:t>This research intends to answer the following questions: Has human activity changed the delta section of the Rio Grande? Can sinuosity, flow, and sediment data provide enough data to proof that human activity has affected the river? If change is detected, can it be related to human activity?</w:t>
      </w:r>
    </w:p>
    <w:p w14:paraId="107BAD72" w14:textId="77777777" w:rsidR="00F428EF" w:rsidRDefault="00F428EF" w:rsidP="00845A62">
      <w:pPr>
        <w:ind w:firstLine="360"/>
        <w:rPr>
          <w:rFonts w:cstheme="minorHAnsi"/>
          <w:sz w:val="24"/>
          <w:szCs w:val="24"/>
        </w:rPr>
      </w:pPr>
    </w:p>
    <w:p w14:paraId="6F219A8F" w14:textId="4B79E147" w:rsidR="00F86ED3" w:rsidRDefault="00590DFC" w:rsidP="00590DFC">
      <w:pPr>
        <w:ind w:firstLine="720"/>
        <w:rPr>
          <w:rFonts w:cstheme="minorHAnsi"/>
          <w:sz w:val="24"/>
          <w:szCs w:val="24"/>
        </w:rPr>
      </w:pPr>
      <w:r>
        <w:rPr>
          <w:rFonts w:cstheme="minorHAnsi"/>
          <w:sz w:val="24"/>
          <w:szCs w:val="24"/>
        </w:rPr>
        <w:t>2.</w:t>
      </w:r>
      <w:r w:rsidR="009561E1">
        <w:rPr>
          <w:rFonts w:cstheme="minorHAnsi"/>
          <w:sz w:val="24"/>
          <w:szCs w:val="24"/>
        </w:rPr>
        <w:t xml:space="preserve">1.- </w:t>
      </w:r>
      <w:r w:rsidR="00D9233E" w:rsidRPr="00D9233E">
        <w:rPr>
          <w:rFonts w:cstheme="minorHAnsi"/>
          <w:sz w:val="24"/>
          <w:szCs w:val="24"/>
        </w:rPr>
        <w:t xml:space="preserve">Hypothesis </w:t>
      </w:r>
    </w:p>
    <w:p w14:paraId="497862C3" w14:textId="2D63F7AE" w:rsidR="00D9233E" w:rsidRDefault="00D9233E" w:rsidP="00F86ED3">
      <w:pPr>
        <w:ind w:firstLine="360"/>
        <w:rPr>
          <w:rFonts w:cstheme="minorHAnsi"/>
          <w:sz w:val="24"/>
          <w:szCs w:val="24"/>
        </w:rPr>
      </w:pPr>
      <w:r w:rsidRPr="002020E0">
        <w:rPr>
          <w:rFonts w:cstheme="minorHAnsi"/>
          <w:sz w:val="24"/>
          <w:szCs w:val="24"/>
        </w:rPr>
        <w:t>This study will test the hypothesis that as result of the significant decline of water discharge, and the almost complete elimination of suspended sediment to the coast, over the last one hundred years, the river has adjusted its channel in the delta region by reducing its sinuosity</w:t>
      </w:r>
      <w:r>
        <w:rPr>
          <w:rFonts w:cstheme="minorHAnsi"/>
          <w:sz w:val="24"/>
          <w:szCs w:val="24"/>
        </w:rPr>
        <w:t>.</w:t>
      </w:r>
    </w:p>
    <w:p w14:paraId="4124D68C" w14:textId="77777777" w:rsidR="00D9233E" w:rsidRDefault="00D9233E" w:rsidP="00BB655C">
      <w:pPr>
        <w:ind w:firstLine="720"/>
        <w:contextualSpacing/>
        <w:rPr>
          <w:rFonts w:cstheme="minorHAnsi"/>
          <w:sz w:val="24"/>
          <w:szCs w:val="24"/>
        </w:rPr>
      </w:pPr>
    </w:p>
    <w:p w14:paraId="2B222F0B" w14:textId="379DCD7C" w:rsidR="00BB655C" w:rsidRDefault="00845A62" w:rsidP="00BB655C">
      <w:pPr>
        <w:contextualSpacing/>
        <w:rPr>
          <w:rFonts w:cstheme="minorHAnsi"/>
          <w:sz w:val="24"/>
          <w:szCs w:val="24"/>
        </w:rPr>
      </w:pPr>
      <w:r>
        <w:rPr>
          <w:rFonts w:cstheme="minorHAnsi"/>
          <w:sz w:val="24"/>
          <w:szCs w:val="24"/>
        </w:rPr>
        <w:t xml:space="preserve">3.- </w:t>
      </w:r>
      <w:r w:rsidR="00BB655C">
        <w:rPr>
          <w:rFonts w:cstheme="minorHAnsi"/>
          <w:sz w:val="24"/>
          <w:szCs w:val="24"/>
        </w:rPr>
        <w:t>Methods</w:t>
      </w:r>
    </w:p>
    <w:p w14:paraId="3BE0D30E" w14:textId="3B0DA517" w:rsidR="0069275A" w:rsidRDefault="0069275A" w:rsidP="00BB655C">
      <w:pPr>
        <w:contextualSpacing/>
        <w:rPr>
          <w:rFonts w:cstheme="minorHAnsi"/>
          <w:sz w:val="24"/>
          <w:szCs w:val="24"/>
        </w:rPr>
      </w:pPr>
    </w:p>
    <w:p w14:paraId="15833781" w14:textId="4426F733" w:rsidR="0069275A" w:rsidRDefault="0069275A" w:rsidP="00BB655C">
      <w:pPr>
        <w:contextualSpacing/>
        <w:rPr>
          <w:rFonts w:cstheme="minorHAnsi"/>
          <w:sz w:val="24"/>
          <w:szCs w:val="24"/>
        </w:rPr>
      </w:pPr>
      <w:r>
        <w:rPr>
          <w:rFonts w:cstheme="minorHAnsi"/>
          <w:sz w:val="24"/>
          <w:szCs w:val="24"/>
        </w:rPr>
        <w:tab/>
        <w:t>3.1.- Research Area</w:t>
      </w:r>
    </w:p>
    <w:p w14:paraId="25E63C24" w14:textId="04756691" w:rsidR="0069275A" w:rsidRDefault="0069275A" w:rsidP="00BB655C">
      <w:pPr>
        <w:contextualSpacing/>
        <w:rPr>
          <w:rFonts w:cstheme="minorHAnsi"/>
          <w:sz w:val="24"/>
          <w:szCs w:val="24"/>
        </w:rPr>
      </w:pPr>
    </w:p>
    <w:p w14:paraId="26EC8CB6" w14:textId="7E19C9C7" w:rsidR="00BF17CA" w:rsidRDefault="00BF17CA" w:rsidP="00BB655C">
      <w:pPr>
        <w:contextualSpacing/>
        <w:rPr>
          <w:rFonts w:cstheme="minorHAnsi"/>
          <w:sz w:val="24"/>
          <w:szCs w:val="24"/>
        </w:rPr>
      </w:pPr>
      <w:r>
        <w:rPr>
          <w:rFonts w:cstheme="minorHAnsi"/>
          <w:sz w:val="24"/>
          <w:szCs w:val="24"/>
        </w:rPr>
        <w:tab/>
      </w:r>
      <w:r w:rsidRPr="002020E0">
        <w:rPr>
          <w:rFonts w:cstheme="minorHAnsi"/>
          <w:sz w:val="24"/>
          <w:szCs w:val="24"/>
        </w:rPr>
        <w:t xml:space="preserve">This </w:t>
      </w:r>
      <w:r>
        <w:rPr>
          <w:rFonts w:cstheme="minorHAnsi"/>
          <w:sz w:val="24"/>
          <w:szCs w:val="24"/>
        </w:rPr>
        <w:t>study</w:t>
      </w:r>
      <w:r w:rsidRPr="002020E0">
        <w:rPr>
          <w:rFonts w:cstheme="minorHAnsi"/>
          <w:sz w:val="24"/>
          <w:szCs w:val="24"/>
        </w:rPr>
        <w:t xml:space="preserve"> </w:t>
      </w:r>
      <w:r>
        <w:rPr>
          <w:rFonts w:cstheme="minorHAnsi"/>
          <w:sz w:val="24"/>
          <w:szCs w:val="24"/>
        </w:rPr>
        <w:t>focuses on</w:t>
      </w:r>
      <w:r w:rsidRPr="002020E0">
        <w:rPr>
          <w:rFonts w:cstheme="minorHAnsi"/>
          <w:sz w:val="24"/>
          <w:szCs w:val="24"/>
        </w:rPr>
        <w:t xml:space="preserve"> the delta portion of the Rio Grande</w:t>
      </w:r>
      <w:r>
        <w:rPr>
          <w:rFonts w:cstheme="minorHAnsi"/>
          <w:sz w:val="24"/>
          <w:szCs w:val="24"/>
        </w:rPr>
        <w:t xml:space="preserve">, which </w:t>
      </w:r>
      <w:r w:rsidRPr="002020E0">
        <w:rPr>
          <w:rFonts w:cstheme="minorHAnsi"/>
          <w:sz w:val="24"/>
          <w:szCs w:val="24"/>
        </w:rPr>
        <w:t xml:space="preserve">begins </w:t>
      </w:r>
      <w:r>
        <w:rPr>
          <w:rFonts w:cstheme="minorHAnsi"/>
          <w:sz w:val="24"/>
          <w:szCs w:val="24"/>
        </w:rPr>
        <w:t>at</w:t>
      </w:r>
      <w:r w:rsidRPr="002020E0">
        <w:rPr>
          <w:rFonts w:cstheme="minorHAnsi"/>
          <w:sz w:val="24"/>
          <w:szCs w:val="24"/>
        </w:rPr>
        <w:t xml:space="preserve"> the Cameron and Hidalgo county </w:t>
      </w:r>
      <w:r>
        <w:rPr>
          <w:rFonts w:cstheme="minorHAnsi"/>
          <w:sz w:val="24"/>
          <w:szCs w:val="24"/>
        </w:rPr>
        <w:t xml:space="preserve">line </w:t>
      </w:r>
      <w:r w:rsidRPr="002020E0">
        <w:rPr>
          <w:rFonts w:cstheme="minorHAnsi"/>
          <w:sz w:val="24"/>
          <w:szCs w:val="24"/>
        </w:rPr>
        <w:t xml:space="preserve">and </w:t>
      </w:r>
      <w:r>
        <w:rPr>
          <w:rFonts w:cstheme="minorHAnsi"/>
          <w:sz w:val="24"/>
          <w:szCs w:val="24"/>
        </w:rPr>
        <w:t>extends to</w:t>
      </w:r>
      <w:r w:rsidRPr="002020E0">
        <w:rPr>
          <w:rFonts w:cstheme="minorHAnsi"/>
          <w:sz w:val="24"/>
          <w:szCs w:val="24"/>
        </w:rPr>
        <w:t xml:space="preserve"> the </w:t>
      </w:r>
      <w:r>
        <w:rPr>
          <w:rFonts w:cstheme="minorHAnsi"/>
          <w:sz w:val="24"/>
          <w:szCs w:val="24"/>
        </w:rPr>
        <w:t>mouth of the at Boca Chica Beach</w:t>
      </w:r>
      <w:r w:rsidRPr="002020E0">
        <w:rPr>
          <w:rFonts w:cstheme="minorHAnsi"/>
          <w:sz w:val="24"/>
          <w:szCs w:val="24"/>
        </w:rPr>
        <w:t xml:space="preserve">; </w:t>
      </w:r>
      <w:r>
        <w:rPr>
          <w:rFonts w:cstheme="minorHAnsi"/>
          <w:sz w:val="24"/>
          <w:szCs w:val="24"/>
        </w:rPr>
        <w:t>a stretch of</w:t>
      </w:r>
      <w:r w:rsidRPr="002020E0">
        <w:rPr>
          <w:rFonts w:cstheme="minorHAnsi"/>
          <w:sz w:val="24"/>
          <w:szCs w:val="24"/>
        </w:rPr>
        <w:t xml:space="preserve"> 70 Km of </w:t>
      </w:r>
      <w:r>
        <w:rPr>
          <w:rFonts w:cstheme="minorHAnsi"/>
          <w:sz w:val="24"/>
          <w:szCs w:val="24"/>
        </w:rPr>
        <w:t xml:space="preserve">river channel. </w:t>
      </w:r>
      <w:r w:rsidR="00AE5C46">
        <w:rPr>
          <w:rFonts w:cstheme="minorHAnsi"/>
          <w:sz w:val="24"/>
          <w:szCs w:val="24"/>
        </w:rPr>
        <w:t>T</w:t>
      </w:r>
      <w:r w:rsidR="00AE5C46" w:rsidRPr="002020E0">
        <w:rPr>
          <w:rFonts w:cstheme="minorHAnsi"/>
          <w:sz w:val="24"/>
          <w:szCs w:val="24"/>
        </w:rPr>
        <w:t xml:space="preserve">his area </w:t>
      </w:r>
      <w:r w:rsidR="00AE5C46">
        <w:rPr>
          <w:rFonts w:cstheme="minorHAnsi"/>
          <w:sz w:val="24"/>
          <w:szCs w:val="24"/>
        </w:rPr>
        <w:t>will be</w:t>
      </w:r>
      <w:r w:rsidR="00AE5C46" w:rsidRPr="002020E0">
        <w:rPr>
          <w:rFonts w:cstheme="minorHAnsi"/>
          <w:sz w:val="24"/>
          <w:szCs w:val="24"/>
        </w:rPr>
        <w:t xml:space="preserve"> divided into four sect</w:t>
      </w:r>
      <w:r w:rsidR="00AE5C46">
        <w:rPr>
          <w:rFonts w:cstheme="minorHAnsi"/>
          <w:sz w:val="24"/>
          <w:szCs w:val="24"/>
        </w:rPr>
        <w:t>ions</w:t>
      </w:r>
      <w:r w:rsidR="00AE5C46" w:rsidRPr="002020E0">
        <w:rPr>
          <w:rFonts w:cstheme="minorHAnsi"/>
          <w:sz w:val="24"/>
          <w:szCs w:val="24"/>
        </w:rPr>
        <w:t xml:space="preserve"> to</w:t>
      </w:r>
      <w:r w:rsidR="00AE5C46">
        <w:rPr>
          <w:rFonts w:cstheme="minorHAnsi"/>
          <w:sz w:val="24"/>
          <w:szCs w:val="24"/>
        </w:rPr>
        <w:t xml:space="preserve"> </w:t>
      </w:r>
      <w:r w:rsidR="00AE5C46" w:rsidRPr="002020E0">
        <w:rPr>
          <w:rFonts w:cstheme="minorHAnsi"/>
          <w:sz w:val="24"/>
          <w:szCs w:val="24"/>
        </w:rPr>
        <w:t>isolate any disturbances affecting our overall measurement</w:t>
      </w:r>
    </w:p>
    <w:p w14:paraId="366BD8E1" w14:textId="61998EBD" w:rsidR="000C4A3B" w:rsidRDefault="0069275A" w:rsidP="00BB655C">
      <w:pPr>
        <w:contextualSpacing/>
        <w:rPr>
          <w:rFonts w:cstheme="minorHAnsi"/>
          <w:sz w:val="24"/>
          <w:szCs w:val="24"/>
        </w:rPr>
      </w:pPr>
      <w:r>
        <w:rPr>
          <w:rFonts w:cstheme="minorHAnsi"/>
          <w:sz w:val="24"/>
          <w:szCs w:val="24"/>
        </w:rPr>
        <w:tab/>
      </w:r>
    </w:p>
    <w:p w14:paraId="699AEAC0" w14:textId="65639025" w:rsidR="00845A62" w:rsidRDefault="0083769F" w:rsidP="00590DFC">
      <w:pPr>
        <w:ind w:firstLine="720"/>
        <w:contextualSpacing/>
        <w:rPr>
          <w:rFonts w:cstheme="minorHAnsi"/>
          <w:sz w:val="24"/>
          <w:szCs w:val="24"/>
        </w:rPr>
      </w:pPr>
      <w:r>
        <w:rPr>
          <w:rFonts w:cstheme="minorHAnsi"/>
          <w:sz w:val="24"/>
          <w:szCs w:val="24"/>
        </w:rPr>
        <w:t>3.</w:t>
      </w:r>
      <w:r w:rsidR="0069275A">
        <w:rPr>
          <w:rFonts w:cstheme="minorHAnsi"/>
          <w:sz w:val="24"/>
          <w:szCs w:val="24"/>
        </w:rPr>
        <w:t>2</w:t>
      </w:r>
      <w:r>
        <w:rPr>
          <w:rFonts w:cstheme="minorHAnsi"/>
          <w:sz w:val="24"/>
          <w:szCs w:val="24"/>
        </w:rPr>
        <w:t>.- Rio Grande 1912 through 2014</w:t>
      </w:r>
    </w:p>
    <w:p w14:paraId="2C1A5961" w14:textId="77777777" w:rsidR="00590DFC" w:rsidRDefault="00590DFC" w:rsidP="00BB655C">
      <w:pPr>
        <w:contextualSpacing/>
        <w:rPr>
          <w:rFonts w:cstheme="minorHAnsi"/>
          <w:sz w:val="24"/>
          <w:szCs w:val="24"/>
        </w:rPr>
      </w:pPr>
    </w:p>
    <w:p w14:paraId="716A14DA" w14:textId="3B6C17D2" w:rsidR="0083769F" w:rsidRDefault="0083769F" w:rsidP="00BB655C">
      <w:pPr>
        <w:contextualSpacing/>
        <w:rPr>
          <w:rFonts w:cstheme="minorHAnsi"/>
          <w:sz w:val="24"/>
          <w:szCs w:val="24"/>
        </w:rPr>
      </w:pPr>
      <w:r>
        <w:rPr>
          <w:rFonts w:cstheme="minorHAnsi"/>
          <w:sz w:val="24"/>
          <w:szCs w:val="24"/>
        </w:rPr>
        <w:tab/>
      </w:r>
      <w:r w:rsidRPr="002020E0">
        <w:rPr>
          <w:rFonts w:cstheme="minorHAnsi"/>
          <w:sz w:val="24"/>
          <w:szCs w:val="24"/>
        </w:rPr>
        <w:t>Data from 1912 was obtained from 11 maps published by then International Boundary Commission in 1913</w:t>
      </w:r>
      <w:r>
        <w:rPr>
          <w:rFonts w:cstheme="minorHAnsi"/>
          <w:sz w:val="24"/>
          <w:szCs w:val="24"/>
        </w:rPr>
        <w:t>.</w:t>
      </w:r>
      <w:r w:rsidR="00B82262">
        <w:rPr>
          <w:rFonts w:cstheme="minorHAnsi"/>
          <w:sz w:val="24"/>
          <w:szCs w:val="24"/>
        </w:rPr>
        <w:t xml:space="preserve"> </w:t>
      </w:r>
      <w:r w:rsidR="00B82262" w:rsidRPr="00B82262">
        <w:rPr>
          <w:rFonts w:cstheme="minorHAnsi"/>
          <w:sz w:val="24"/>
          <w:szCs w:val="24"/>
        </w:rPr>
        <w:t xml:space="preserve">The maps are the oldest and high-quality record available of the Lower Rio Grande before major human interference at any sector of its </w:t>
      </w:r>
      <w:r w:rsidR="000C4A3B" w:rsidRPr="00B82262">
        <w:rPr>
          <w:rFonts w:cstheme="minorHAnsi"/>
          <w:sz w:val="24"/>
          <w:szCs w:val="24"/>
        </w:rPr>
        <w:t>channel and</w:t>
      </w:r>
      <w:r w:rsidR="00B82262" w:rsidRPr="00B82262">
        <w:rPr>
          <w:rFonts w:cstheme="minorHAnsi"/>
          <w:sz w:val="24"/>
          <w:szCs w:val="24"/>
        </w:rPr>
        <w:t xml:space="preserve"> offers the possibility of getting a sinuosity that is representative to the river before major anthropogenic impacts.</w:t>
      </w:r>
    </w:p>
    <w:p w14:paraId="3CDA9574" w14:textId="28A44587" w:rsidR="00B0297E" w:rsidRDefault="00B0297E" w:rsidP="00BB655C">
      <w:pPr>
        <w:contextualSpacing/>
        <w:rPr>
          <w:rFonts w:cstheme="minorHAnsi"/>
          <w:sz w:val="24"/>
          <w:szCs w:val="24"/>
        </w:rPr>
      </w:pPr>
    </w:p>
    <w:p w14:paraId="410C2356" w14:textId="359BC234" w:rsidR="00B0297E" w:rsidRDefault="00B0297E" w:rsidP="00BB655C">
      <w:pPr>
        <w:contextualSpacing/>
        <w:rPr>
          <w:rFonts w:cstheme="minorHAnsi"/>
          <w:sz w:val="24"/>
          <w:szCs w:val="24"/>
        </w:rPr>
      </w:pPr>
      <w:r>
        <w:rPr>
          <w:rFonts w:cstheme="minorHAnsi"/>
          <w:sz w:val="24"/>
          <w:szCs w:val="24"/>
        </w:rPr>
        <w:tab/>
      </w:r>
      <w:r w:rsidRPr="00B0297E">
        <w:rPr>
          <w:rFonts w:cstheme="minorHAnsi"/>
          <w:sz w:val="24"/>
          <w:szCs w:val="24"/>
        </w:rPr>
        <w:t>Aerial imagery for the year 2014 was obtained from the Texas Natural Resources Information System (TNRIS) website. Even though more recent aerial images have been published by TNRIS, only those released in 2014 show the research area.</w:t>
      </w:r>
    </w:p>
    <w:p w14:paraId="33761524" w14:textId="5415CE29" w:rsidR="00590DFC" w:rsidRDefault="00590DFC" w:rsidP="00BB655C">
      <w:pPr>
        <w:contextualSpacing/>
        <w:rPr>
          <w:rFonts w:cstheme="minorHAnsi"/>
          <w:sz w:val="24"/>
          <w:szCs w:val="24"/>
        </w:rPr>
      </w:pPr>
    </w:p>
    <w:p w14:paraId="6392CAB1" w14:textId="74EE7997" w:rsidR="00590DFC" w:rsidRDefault="00590DFC" w:rsidP="00BB655C">
      <w:pPr>
        <w:contextualSpacing/>
        <w:rPr>
          <w:rFonts w:cstheme="minorHAnsi"/>
          <w:sz w:val="24"/>
          <w:szCs w:val="24"/>
        </w:rPr>
      </w:pPr>
      <w:r>
        <w:rPr>
          <w:rFonts w:cstheme="minorHAnsi"/>
          <w:sz w:val="24"/>
          <w:szCs w:val="24"/>
        </w:rPr>
        <w:tab/>
        <w:t>3.</w:t>
      </w:r>
      <w:r w:rsidR="00B36F4C">
        <w:rPr>
          <w:rFonts w:cstheme="minorHAnsi"/>
          <w:sz w:val="24"/>
          <w:szCs w:val="24"/>
        </w:rPr>
        <w:t>3</w:t>
      </w:r>
      <w:r>
        <w:rPr>
          <w:rFonts w:cstheme="minorHAnsi"/>
          <w:sz w:val="24"/>
          <w:szCs w:val="24"/>
        </w:rPr>
        <w:t>.- ArcGIS</w:t>
      </w:r>
    </w:p>
    <w:p w14:paraId="3FFD3AF3" w14:textId="77777777" w:rsidR="00B36F4C" w:rsidRDefault="00B36F4C" w:rsidP="00BB655C">
      <w:pPr>
        <w:contextualSpacing/>
        <w:rPr>
          <w:rFonts w:cstheme="minorHAnsi"/>
          <w:sz w:val="24"/>
          <w:szCs w:val="24"/>
        </w:rPr>
      </w:pPr>
    </w:p>
    <w:p w14:paraId="76AFBFF5" w14:textId="59E00D34" w:rsidR="00590DFC" w:rsidRDefault="00590DFC" w:rsidP="00BB655C">
      <w:pPr>
        <w:contextualSpacing/>
        <w:rPr>
          <w:rFonts w:cstheme="minorHAnsi"/>
          <w:sz w:val="24"/>
          <w:szCs w:val="24"/>
        </w:rPr>
      </w:pPr>
      <w:r>
        <w:rPr>
          <w:rFonts w:cstheme="minorHAnsi"/>
          <w:sz w:val="24"/>
          <w:szCs w:val="24"/>
        </w:rPr>
        <w:tab/>
      </w:r>
      <w:r w:rsidR="000A1B87" w:rsidRPr="000A1B87">
        <w:rPr>
          <w:rFonts w:cstheme="minorHAnsi"/>
          <w:sz w:val="24"/>
          <w:szCs w:val="24"/>
        </w:rPr>
        <w:t xml:space="preserve">ArcMap 10.7.1 </w:t>
      </w:r>
      <w:r w:rsidR="000A1B87">
        <w:rPr>
          <w:rFonts w:cstheme="minorHAnsi"/>
          <w:sz w:val="24"/>
          <w:szCs w:val="24"/>
        </w:rPr>
        <w:t>has been selected to be use for</w:t>
      </w:r>
      <w:r w:rsidR="000A1B87" w:rsidRPr="000A1B87">
        <w:rPr>
          <w:rFonts w:cstheme="minorHAnsi"/>
          <w:sz w:val="24"/>
          <w:szCs w:val="24"/>
        </w:rPr>
        <w:t xml:space="preserve"> this research to prepare and manage the datasets</w:t>
      </w:r>
      <w:r w:rsidR="000A1B87">
        <w:rPr>
          <w:rFonts w:cstheme="minorHAnsi"/>
          <w:sz w:val="24"/>
          <w:szCs w:val="24"/>
        </w:rPr>
        <w:t>.</w:t>
      </w:r>
      <w:r w:rsidR="008A6030">
        <w:rPr>
          <w:rFonts w:cstheme="minorHAnsi"/>
          <w:sz w:val="24"/>
          <w:szCs w:val="24"/>
        </w:rPr>
        <w:t xml:space="preserve"> </w:t>
      </w:r>
      <w:r w:rsidR="008A6030" w:rsidRPr="008A6030">
        <w:rPr>
          <w:rFonts w:cstheme="minorHAnsi"/>
          <w:sz w:val="24"/>
          <w:szCs w:val="24"/>
        </w:rPr>
        <w:t>It provide</w:t>
      </w:r>
      <w:r w:rsidR="008A6030">
        <w:rPr>
          <w:rFonts w:cstheme="minorHAnsi"/>
          <w:sz w:val="24"/>
          <w:szCs w:val="24"/>
        </w:rPr>
        <w:t>s the</w:t>
      </w:r>
      <w:r w:rsidR="008A6030" w:rsidRPr="008A6030">
        <w:rPr>
          <w:rFonts w:cstheme="minorHAnsi"/>
          <w:sz w:val="24"/>
          <w:szCs w:val="24"/>
        </w:rPr>
        <w:t xml:space="preserve"> tools </w:t>
      </w:r>
      <w:r w:rsidR="008A6030">
        <w:rPr>
          <w:rFonts w:cstheme="minorHAnsi"/>
          <w:sz w:val="24"/>
          <w:szCs w:val="24"/>
        </w:rPr>
        <w:t>necessary for</w:t>
      </w:r>
      <w:r w:rsidR="008A6030" w:rsidRPr="008A6030">
        <w:rPr>
          <w:rFonts w:cstheme="minorHAnsi"/>
          <w:sz w:val="24"/>
          <w:szCs w:val="24"/>
        </w:rPr>
        <w:t xml:space="preserve"> georeferencing processes, creating models of the Rio Grande in 1912 and 2012, measuring valley length and river length, and other processes that were necessary in this research.</w:t>
      </w:r>
    </w:p>
    <w:p w14:paraId="514FC458" w14:textId="5B05CD10" w:rsidR="00590DFC" w:rsidRDefault="00590DFC" w:rsidP="00BB655C">
      <w:pPr>
        <w:contextualSpacing/>
        <w:rPr>
          <w:rFonts w:cstheme="minorHAnsi"/>
          <w:sz w:val="24"/>
          <w:szCs w:val="24"/>
        </w:rPr>
      </w:pPr>
    </w:p>
    <w:p w14:paraId="5FDDF4BE" w14:textId="3438000C" w:rsidR="00590DFC" w:rsidRDefault="00590DFC" w:rsidP="00BB655C">
      <w:pPr>
        <w:contextualSpacing/>
        <w:rPr>
          <w:rFonts w:cstheme="minorHAnsi"/>
          <w:sz w:val="24"/>
          <w:szCs w:val="24"/>
        </w:rPr>
      </w:pPr>
      <w:r>
        <w:rPr>
          <w:rFonts w:cstheme="minorHAnsi"/>
          <w:sz w:val="24"/>
          <w:szCs w:val="24"/>
        </w:rPr>
        <w:tab/>
        <w:t>3.</w:t>
      </w:r>
      <w:r w:rsidR="00B36F4C">
        <w:rPr>
          <w:rFonts w:cstheme="minorHAnsi"/>
          <w:sz w:val="24"/>
          <w:szCs w:val="24"/>
        </w:rPr>
        <w:t>4</w:t>
      </w:r>
      <w:r>
        <w:rPr>
          <w:rFonts w:cstheme="minorHAnsi"/>
          <w:sz w:val="24"/>
          <w:szCs w:val="24"/>
        </w:rPr>
        <w:t>.- Jupyter Lab</w:t>
      </w:r>
    </w:p>
    <w:p w14:paraId="45CFF642" w14:textId="77777777" w:rsidR="00B36F4C" w:rsidRDefault="00B36F4C" w:rsidP="00BB655C">
      <w:pPr>
        <w:contextualSpacing/>
        <w:rPr>
          <w:rFonts w:cstheme="minorHAnsi"/>
          <w:sz w:val="24"/>
          <w:szCs w:val="24"/>
        </w:rPr>
      </w:pPr>
    </w:p>
    <w:p w14:paraId="29987C2A" w14:textId="5B33C169" w:rsidR="008A6030" w:rsidRDefault="008A6030" w:rsidP="00BB655C">
      <w:pPr>
        <w:contextualSpacing/>
        <w:rPr>
          <w:rFonts w:cstheme="minorHAnsi"/>
          <w:sz w:val="24"/>
          <w:szCs w:val="24"/>
        </w:rPr>
      </w:pPr>
      <w:r>
        <w:rPr>
          <w:rFonts w:cstheme="minorHAnsi"/>
          <w:sz w:val="24"/>
          <w:szCs w:val="24"/>
        </w:rPr>
        <w:tab/>
        <w:t xml:space="preserve">Jupyter Lab will be </w:t>
      </w:r>
      <w:r w:rsidR="00AB20A6">
        <w:rPr>
          <w:rFonts w:cstheme="minorHAnsi"/>
          <w:sz w:val="24"/>
          <w:szCs w:val="24"/>
        </w:rPr>
        <w:t>used</w:t>
      </w:r>
      <w:r>
        <w:rPr>
          <w:rFonts w:cstheme="minorHAnsi"/>
          <w:sz w:val="24"/>
          <w:szCs w:val="24"/>
        </w:rPr>
        <w:t xml:space="preserve"> to </w:t>
      </w:r>
      <w:r w:rsidR="009E55E6">
        <w:rPr>
          <w:rFonts w:cstheme="minorHAnsi"/>
          <w:sz w:val="24"/>
          <w:szCs w:val="24"/>
        </w:rPr>
        <w:t xml:space="preserve">obtain the sinuosity ratio </w:t>
      </w:r>
      <w:r w:rsidR="00AB20A6">
        <w:rPr>
          <w:rFonts w:cstheme="minorHAnsi"/>
          <w:sz w:val="24"/>
          <w:szCs w:val="24"/>
        </w:rPr>
        <w:t xml:space="preserve">for the Rio Grande and </w:t>
      </w:r>
      <w:r w:rsidR="00DD3555">
        <w:rPr>
          <w:rFonts w:cstheme="minorHAnsi"/>
          <w:sz w:val="24"/>
          <w:szCs w:val="24"/>
        </w:rPr>
        <w:t xml:space="preserve">analyze discharge and sediment data. </w:t>
      </w:r>
      <w:r w:rsidR="00B36F4C">
        <w:rPr>
          <w:rFonts w:cstheme="minorHAnsi"/>
          <w:sz w:val="24"/>
          <w:szCs w:val="24"/>
        </w:rPr>
        <w:t xml:space="preserve">The processing power of Jupyter lab will serve to find any drastic changes in </w:t>
      </w:r>
      <w:r w:rsidR="00DE29C8">
        <w:rPr>
          <w:rFonts w:cstheme="minorHAnsi"/>
          <w:sz w:val="24"/>
          <w:szCs w:val="24"/>
        </w:rPr>
        <w:t>any of these variables</w:t>
      </w:r>
      <w:r w:rsidR="00CC0FE4">
        <w:rPr>
          <w:rFonts w:cstheme="minorHAnsi"/>
          <w:sz w:val="24"/>
          <w:szCs w:val="24"/>
        </w:rPr>
        <w:t xml:space="preserve">. Analyzing these data can help quantify </w:t>
      </w:r>
      <w:r w:rsidR="001C2986">
        <w:rPr>
          <w:rFonts w:cstheme="minorHAnsi"/>
          <w:sz w:val="24"/>
          <w:szCs w:val="24"/>
        </w:rPr>
        <w:t xml:space="preserve">the harm that anthropogenic factors have </w:t>
      </w:r>
      <w:r w:rsidR="00CE2C36">
        <w:rPr>
          <w:rFonts w:cstheme="minorHAnsi"/>
          <w:sz w:val="24"/>
          <w:szCs w:val="24"/>
        </w:rPr>
        <w:t xml:space="preserve">caused on the delta reach of the Rio Grande. </w:t>
      </w:r>
    </w:p>
    <w:p w14:paraId="6B8FBD8C" w14:textId="3DC634B1" w:rsidR="00CE2C36" w:rsidRDefault="00CE2C36" w:rsidP="00BB655C">
      <w:pPr>
        <w:contextualSpacing/>
        <w:rPr>
          <w:rFonts w:cstheme="minorHAnsi"/>
          <w:sz w:val="24"/>
          <w:szCs w:val="24"/>
        </w:rPr>
      </w:pPr>
    </w:p>
    <w:p w14:paraId="77E03839" w14:textId="77777777" w:rsidR="00461C50" w:rsidRDefault="00461C50" w:rsidP="00BB655C">
      <w:pPr>
        <w:contextualSpacing/>
        <w:rPr>
          <w:rFonts w:cstheme="minorHAnsi"/>
          <w:sz w:val="24"/>
          <w:szCs w:val="24"/>
        </w:rPr>
      </w:pPr>
    </w:p>
    <w:p w14:paraId="13987365" w14:textId="443FDE26" w:rsidR="00CE2C36" w:rsidRDefault="00CE2C36" w:rsidP="00BB655C">
      <w:pPr>
        <w:contextualSpacing/>
        <w:rPr>
          <w:rFonts w:cstheme="minorHAnsi"/>
          <w:sz w:val="24"/>
          <w:szCs w:val="24"/>
        </w:rPr>
      </w:pPr>
      <w:r>
        <w:rPr>
          <w:rFonts w:cstheme="minorHAnsi"/>
          <w:sz w:val="24"/>
          <w:szCs w:val="24"/>
        </w:rPr>
        <w:tab/>
        <w:t>3.5.- Expected Timeline</w:t>
      </w:r>
    </w:p>
    <w:p w14:paraId="613A3A69" w14:textId="11DFA97C" w:rsidR="00CE2C36" w:rsidRPr="006835A9" w:rsidRDefault="00CE2C36" w:rsidP="00BB655C">
      <w:pPr>
        <w:contextualSpacing/>
        <w:rPr>
          <w:rFonts w:cstheme="minorHAnsi"/>
          <w:sz w:val="10"/>
          <w:szCs w:val="10"/>
        </w:rPr>
      </w:pPr>
    </w:p>
    <w:p w14:paraId="6B34C39F" w14:textId="77777777" w:rsidR="006C3D7A" w:rsidRPr="006C3D7A" w:rsidRDefault="000B56B4" w:rsidP="006C3D7A">
      <w:pPr>
        <w:pStyle w:val="ListParagraph"/>
        <w:numPr>
          <w:ilvl w:val="0"/>
          <w:numId w:val="6"/>
        </w:numPr>
        <w:rPr>
          <w:rFonts w:cstheme="minorHAnsi"/>
          <w:sz w:val="24"/>
          <w:szCs w:val="24"/>
        </w:rPr>
      </w:pPr>
      <w:r w:rsidRPr="006C3D7A">
        <w:rPr>
          <w:rFonts w:cstheme="minorHAnsi"/>
          <w:sz w:val="24"/>
          <w:szCs w:val="24"/>
        </w:rPr>
        <w:t xml:space="preserve">Processing and </w:t>
      </w:r>
      <w:r w:rsidR="00934026" w:rsidRPr="006C3D7A">
        <w:rPr>
          <w:rFonts w:cstheme="minorHAnsi"/>
          <w:sz w:val="24"/>
          <w:szCs w:val="24"/>
        </w:rPr>
        <w:t xml:space="preserve">analyzing </w:t>
      </w:r>
      <w:r w:rsidR="005F6C50" w:rsidRPr="006C3D7A">
        <w:rPr>
          <w:rFonts w:cstheme="minorHAnsi"/>
          <w:sz w:val="24"/>
          <w:szCs w:val="24"/>
        </w:rPr>
        <w:t xml:space="preserve">1912 and 2014 maps </w:t>
      </w:r>
      <w:r w:rsidR="00034A85" w:rsidRPr="006C3D7A">
        <w:rPr>
          <w:rFonts w:cstheme="minorHAnsi"/>
          <w:sz w:val="24"/>
          <w:szCs w:val="24"/>
        </w:rPr>
        <w:t xml:space="preserve">– April </w:t>
      </w:r>
      <w:r w:rsidR="00F01045" w:rsidRPr="006C3D7A">
        <w:rPr>
          <w:rFonts w:cstheme="minorHAnsi"/>
          <w:sz w:val="24"/>
          <w:szCs w:val="24"/>
        </w:rPr>
        <w:t>5</w:t>
      </w:r>
      <w:r w:rsidR="00F01045" w:rsidRPr="006C3D7A">
        <w:rPr>
          <w:rFonts w:cstheme="minorHAnsi"/>
          <w:sz w:val="24"/>
          <w:szCs w:val="24"/>
          <w:vertAlign w:val="superscript"/>
        </w:rPr>
        <w:t>th</w:t>
      </w:r>
      <w:r w:rsidR="00F01045" w:rsidRPr="006C3D7A">
        <w:rPr>
          <w:rFonts w:cstheme="minorHAnsi"/>
          <w:sz w:val="24"/>
          <w:szCs w:val="24"/>
        </w:rPr>
        <w:t xml:space="preserve">, 2021 to </w:t>
      </w:r>
      <w:r w:rsidR="00034A85" w:rsidRPr="006C3D7A">
        <w:rPr>
          <w:rFonts w:cstheme="minorHAnsi"/>
          <w:sz w:val="24"/>
          <w:szCs w:val="24"/>
        </w:rPr>
        <w:t>April 7</w:t>
      </w:r>
      <w:r w:rsidR="00034A85" w:rsidRPr="006C3D7A">
        <w:rPr>
          <w:rFonts w:cstheme="minorHAnsi"/>
          <w:sz w:val="24"/>
          <w:szCs w:val="24"/>
          <w:vertAlign w:val="superscript"/>
        </w:rPr>
        <w:t>th</w:t>
      </w:r>
      <w:r w:rsidR="00034A85" w:rsidRPr="006C3D7A">
        <w:rPr>
          <w:rFonts w:cstheme="minorHAnsi"/>
          <w:sz w:val="24"/>
          <w:szCs w:val="24"/>
        </w:rPr>
        <w:t>, 2021</w:t>
      </w:r>
    </w:p>
    <w:p w14:paraId="7E7230E1" w14:textId="2DDF510A" w:rsidR="00034A85" w:rsidRPr="006C3D7A" w:rsidRDefault="00034A85" w:rsidP="006C3D7A">
      <w:pPr>
        <w:pStyle w:val="ListParagraph"/>
        <w:numPr>
          <w:ilvl w:val="0"/>
          <w:numId w:val="6"/>
        </w:numPr>
        <w:rPr>
          <w:rFonts w:cstheme="minorHAnsi"/>
          <w:sz w:val="24"/>
          <w:szCs w:val="24"/>
        </w:rPr>
      </w:pPr>
      <w:r w:rsidRPr="006C3D7A">
        <w:rPr>
          <w:rFonts w:cstheme="minorHAnsi"/>
          <w:sz w:val="24"/>
          <w:szCs w:val="24"/>
        </w:rPr>
        <w:t xml:space="preserve">Collecting and organizing discharge and sediment data </w:t>
      </w:r>
      <w:r w:rsidR="00F01045" w:rsidRPr="006C3D7A">
        <w:rPr>
          <w:rFonts w:cstheme="minorHAnsi"/>
          <w:sz w:val="24"/>
          <w:szCs w:val="24"/>
        </w:rPr>
        <w:t>– April 7</w:t>
      </w:r>
      <w:r w:rsidR="00F01045" w:rsidRPr="006C3D7A">
        <w:rPr>
          <w:rFonts w:cstheme="minorHAnsi"/>
          <w:sz w:val="24"/>
          <w:szCs w:val="24"/>
          <w:vertAlign w:val="superscript"/>
        </w:rPr>
        <w:t>th</w:t>
      </w:r>
      <w:r w:rsidR="00F01045" w:rsidRPr="006C3D7A">
        <w:rPr>
          <w:rFonts w:cstheme="minorHAnsi"/>
          <w:sz w:val="24"/>
          <w:szCs w:val="24"/>
        </w:rPr>
        <w:t xml:space="preserve"> to A</w:t>
      </w:r>
      <w:r w:rsidR="006C3D7A" w:rsidRPr="006C3D7A">
        <w:rPr>
          <w:rFonts w:cstheme="minorHAnsi"/>
          <w:sz w:val="24"/>
          <w:szCs w:val="24"/>
        </w:rPr>
        <w:t>p</w:t>
      </w:r>
      <w:r w:rsidR="00F01045" w:rsidRPr="006C3D7A">
        <w:rPr>
          <w:rFonts w:cstheme="minorHAnsi"/>
          <w:sz w:val="24"/>
          <w:szCs w:val="24"/>
        </w:rPr>
        <w:t>ril 9</w:t>
      </w:r>
      <w:r w:rsidR="00F01045" w:rsidRPr="006C3D7A">
        <w:rPr>
          <w:rFonts w:cstheme="minorHAnsi"/>
          <w:sz w:val="24"/>
          <w:szCs w:val="24"/>
          <w:vertAlign w:val="superscript"/>
        </w:rPr>
        <w:t>th</w:t>
      </w:r>
      <w:r w:rsidR="00F01045" w:rsidRPr="006C3D7A">
        <w:rPr>
          <w:rFonts w:cstheme="minorHAnsi"/>
          <w:sz w:val="24"/>
          <w:szCs w:val="24"/>
        </w:rPr>
        <w:t>, 2021</w:t>
      </w:r>
    </w:p>
    <w:p w14:paraId="68CC15AD" w14:textId="3F286D76" w:rsidR="00F01045" w:rsidRPr="006C3D7A" w:rsidRDefault="006C3D7A" w:rsidP="006C3D7A">
      <w:pPr>
        <w:pStyle w:val="ListParagraph"/>
        <w:numPr>
          <w:ilvl w:val="0"/>
          <w:numId w:val="6"/>
        </w:numPr>
        <w:rPr>
          <w:rFonts w:cstheme="minorHAnsi"/>
          <w:sz w:val="24"/>
          <w:szCs w:val="24"/>
        </w:rPr>
      </w:pPr>
      <w:r w:rsidRPr="006C3D7A">
        <w:rPr>
          <w:rFonts w:cstheme="minorHAnsi"/>
          <w:sz w:val="24"/>
          <w:szCs w:val="24"/>
        </w:rPr>
        <w:t>Processing data using Jupyter – April 10</w:t>
      </w:r>
      <w:r w:rsidRPr="006C3D7A">
        <w:rPr>
          <w:rFonts w:cstheme="minorHAnsi"/>
          <w:sz w:val="24"/>
          <w:szCs w:val="24"/>
          <w:vertAlign w:val="superscript"/>
        </w:rPr>
        <w:t>th</w:t>
      </w:r>
      <w:r w:rsidRPr="006C3D7A">
        <w:rPr>
          <w:rFonts w:cstheme="minorHAnsi"/>
          <w:sz w:val="24"/>
          <w:szCs w:val="24"/>
        </w:rPr>
        <w:t>, 2021 to April 11</w:t>
      </w:r>
      <w:r w:rsidRPr="006C3D7A">
        <w:rPr>
          <w:rFonts w:cstheme="minorHAnsi"/>
          <w:sz w:val="24"/>
          <w:szCs w:val="24"/>
          <w:vertAlign w:val="superscript"/>
        </w:rPr>
        <w:t>th</w:t>
      </w:r>
      <w:r w:rsidRPr="006C3D7A">
        <w:rPr>
          <w:rFonts w:cstheme="minorHAnsi"/>
          <w:sz w:val="24"/>
          <w:szCs w:val="24"/>
        </w:rPr>
        <w:t>, 2021</w:t>
      </w:r>
    </w:p>
    <w:p w14:paraId="0DBBE908" w14:textId="77777777" w:rsidR="0083769F" w:rsidRDefault="0083769F" w:rsidP="00BB655C">
      <w:pPr>
        <w:contextualSpacing/>
        <w:rPr>
          <w:rFonts w:cstheme="minorHAnsi"/>
          <w:sz w:val="24"/>
          <w:szCs w:val="24"/>
        </w:rPr>
      </w:pPr>
    </w:p>
    <w:p w14:paraId="2E66CD5C" w14:textId="5D3D513B" w:rsidR="003F6C06" w:rsidRDefault="003F6C06" w:rsidP="003F6C06">
      <w:pPr>
        <w:contextualSpacing/>
        <w:jc w:val="center"/>
        <w:rPr>
          <w:rFonts w:cstheme="minorHAnsi"/>
          <w:sz w:val="24"/>
          <w:szCs w:val="24"/>
        </w:rPr>
      </w:pPr>
      <w:r>
        <w:rPr>
          <w:rFonts w:cstheme="minorHAnsi"/>
          <w:sz w:val="24"/>
          <w:szCs w:val="24"/>
        </w:rPr>
        <w:t>References</w:t>
      </w:r>
    </w:p>
    <w:p w14:paraId="33249436" w14:textId="726FED6B" w:rsidR="003F6C06" w:rsidRDefault="003F6C06" w:rsidP="003F6C06">
      <w:pPr>
        <w:snapToGrid w:val="0"/>
        <w:spacing w:line="240" w:lineRule="auto"/>
        <w:ind w:hanging="475"/>
        <w:contextualSpacing/>
      </w:pPr>
      <w:r>
        <w:t xml:space="preserve">Ewing, Thomas, and Juan Gonzalez. “The Late Quaternary Rio Grande Delta - A Distinctive, Underappreciated Geologic System.” </w:t>
      </w:r>
      <w:r>
        <w:rPr>
          <w:i/>
          <w:iCs/>
        </w:rPr>
        <w:t>Gulf Coast Association of Geologic Societies Transactions</w:t>
      </w:r>
      <w:r>
        <w:t>, vol. 66, 2016, pp. 169–80.</w:t>
      </w:r>
    </w:p>
    <w:p w14:paraId="4AF4084C" w14:textId="77777777" w:rsidR="003F6C06" w:rsidRDefault="003F6C06" w:rsidP="003F6C06">
      <w:pPr>
        <w:snapToGrid w:val="0"/>
        <w:spacing w:line="240" w:lineRule="auto"/>
        <w:ind w:hanging="475"/>
        <w:contextualSpacing/>
      </w:pPr>
    </w:p>
    <w:p w14:paraId="1D56B948" w14:textId="0EEF3124" w:rsidR="003F6C06" w:rsidRDefault="003F6C06" w:rsidP="003F6C06">
      <w:pPr>
        <w:snapToGrid w:val="0"/>
        <w:spacing w:line="240" w:lineRule="auto"/>
        <w:ind w:hanging="475"/>
        <w:contextualSpacing/>
      </w:pPr>
      <w:r>
        <w:t xml:space="preserve">Metz, Leon C. “Rio Grande.” </w:t>
      </w:r>
      <w:r>
        <w:rPr>
          <w:i/>
          <w:iCs/>
        </w:rPr>
        <w:t>Handbook of Texas Online</w:t>
      </w:r>
      <w:r>
        <w:t>, June 2020.</w:t>
      </w:r>
    </w:p>
    <w:p w14:paraId="093CEA47" w14:textId="77777777" w:rsidR="003F6C06" w:rsidRDefault="003F6C06" w:rsidP="003F6C06">
      <w:pPr>
        <w:snapToGrid w:val="0"/>
        <w:spacing w:line="240" w:lineRule="auto"/>
        <w:ind w:hanging="475"/>
        <w:contextualSpacing/>
      </w:pPr>
    </w:p>
    <w:p w14:paraId="230EB495" w14:textId="00F4621D" w:rsidR="003F6C06" w:rsidRDefault="003F6C06" w:rsidP="003F6C06">
      <w:pPr>
        <w:snapToGrid w:val="0"/>
        <w:spacing w:line="240" w:lineRule="auto"/>
        <w:ind w:hanging="475"/>
        <w:contextualSpacing/>
      </w:pPr>
      <w:proofErr w:type="spellStart"/>
      <w:r>
        <w:t>Schmandt</w:t>
      </w:r>
      <w:proofErr w:type="spellEnd"/>
      <w:r>
        <w:t xml:space="preserve">, Jurgen. “Bi-National Water Issues in the Rio Grande/Rio Bravo Basin.” </w:t>
      </w:r>
      <w:r>
        <w:rPr>
          <w:i/>
          <w:iCs/>
        </w:rPr>
        <w:t>Water Policy</w:t>
      </w:r>
      <w:r>
        <w:t>, vol. 4, 2002, pp. 137–55.</w:t>
      </w:r>
    </w:p>
    <w:p w14:paraId="3A64AE7A" w14:textId="77777777" w:rsidR="003F6C06" w:rsidRDefault="003F6C06" w:rsidP="003F6C06">
      <w:pPr>
        <w:snapToGrid w:val="0"/>
        <w:spacing w:line="240" w:lineRule="auto"/>
        <w:ind w:hanging="475"/>
        <w:contextualSpacing/>
      </w:pPr>
    </w:p>
    <w:p w14:paraId="06327F2A" w14:textId="77777777" w:rsidR="003F6C06" w:rsidRDefault="003F6C06" w:rsidP="003F6C06">
      <w:pPr>
        <w:snapToGrid w:val="0"/>
        <w:spacing w:line="240" w:lineRule="auto"/>
        <w:ind w:hanging="475"/>
        <w:contextualSpacing/>
      </w:pPr>
      <w:r>
        <w:t xml:space="preserve">Schmidt, Robert H., and Donald Dilworth Brand. </w:t>
      </w:r>
      <w:r>
        <w:rPr>
          <w:i/>
          <w:iCs/>
        </w:rPr>
        <w:t>Rio Grande</w:t>
      </w:r>
      <w:r>
        <w:t>. Encyclopedia Britannica, 20 Nov. 2019.</w:t>
      </w:r>
    </w:p>
    <w:p w14:paraId="5A45293A" w14:textId="43866426" w:rsidR="003F6C06" w:rsidRDefault="003F6C06" w:rsidP="003F6C06">
      <w:pPr>
        <w:snapToGrid w:val="0"/>
        <w:spacing w:line="240" w:lineRule="auto"/>
        <w:ind w:hanging="475"/>
        <w:contextualSpacing/>
      </w:pPr>
      <w:r>
        <w:t xml:space="preserve">Schmitt, R. J. P., et al. “Losing Ground - Scenarios of Land Loss as Consequence of Shifting Sediment Budgets in the Mekong Delta.” </w:t>
      </w:r>
      <w:r>
        <w:rPr>
          <w:i/>
          <w:iCs/>
        </w:rPr>
        <w:t>Geomorphology</w:t>
      </w:r>
      <w:r>
        <w:t xml:space="preserve">, vol. 294, Oct. 2017, pp. 58–69, </w:t>
      </w:r>
      <w:proofErr w:type="spellStart"/>
      <w:r>
        <w:t>doi:</w:t>
      </w:r>
      <w:hyperlink r:id="rId10" w:history="1">
        <w:r>
          <w:rPr>
            <w:rStyle w:val="Hyperlink"/>
          </w:rPr>
          <w:t>https</w:t>
        </w:r>
        <w:proofErr w:type="spellEnd"/>
        <w:r>
          <w:rPr>
            <w:rStyle w:val="Hyperlink"/>
          </w:rPr>
          <w:t>://doi.org/10.1016/j.geomorph.2017.04.029</w:t>
        </w:r>
      </w:hyperlink>
      <w:r>
        <w:t>.</w:t>
      </w:r>
    </w:p>
    <w:p w14:paraId="15BCE557" w14:textId="77777777" w:rsidR="003F6C06" w:rsidRDefault="003F6C06" w:rsidP="003F6C06">
      <w:pPr>
        <w:snapToGrid w:val="0"/>
        <w:spacing w:line="240" w:lineRule="auto"/>
        <w:ind w:hanging="475"/>
        <w:contextualSpacing/>
      </w:pPr>
    </w:p>
    <w:p w14:paraId="2A4B6E0A" w14:textId="0AB704CA" w:rsidR="003F6C06" w:rsidRDefault="003F6C06" w:rsidP="003F6C06">
      <w:pPr>
        <w:snapToGrid w:val="0"/>
        <w:spacing w:line="240" w:lineRule="auto"/>
        <w:ind w:hanging="475"/>
        <w:contextualSpacing/>
      </w:pPr>
      <w:proofErr w:type="spellStart"/>
      <w:r>
        <w:t>Sorsby</w:t>
      </w:r>
      <w:proofErr w:type="spellEnd"/>
      <w:r>
        <w:t xml:space="preserve">, Skyler. “Sinuosity.” </w:t>
      </w:r>
      <w:r>
        <w:rPr>
          <w:i/>
          <w:iCs/>
        </w:rPr>
        <w:t>Geomorphology and GRASS GIS</w:t>
      </w:r>
      <w:r>
        <w:t>.</w:t>
      </w:r>
    </w:p>
    <w:p w14:paraId="2A3F661E" w14:textId="77777777" w:rsidR="003F6C06" w:rsidRDefault="003F6C06" w:rsidP="003F6C06">
      <w:pPr>
        <w:snapToGrid w:val="0"/>
        <w:spacing w:line="240" w:lineRule="auto"/>
        <w:ind w:hanging="475"/>
        <w:contextualSpacing/>
      </w:pPr>
    </w:p>
    <w:p w14:paraId="2AC9328D" w14:textId="77777777" w:rsidR="003F6C06" w:rsidRDefault="003F6C06" w:rsidP="003F6C06">
      <w:pPr>
        <w:snapToGrid w:val="0"/>
        <w:spacing w:line="240" w:lineRule="auto"/>
        <w:ind w:hanging="475"/>
        <w:contextualSpacing/>
      </w:pPr>
      <w:r>
        <w:t xml:space="preserve">Stanley, Daniel Jean, and Andrew G. Warne. “Worldwide Initiation of Holocene Marine Deltas by Deceleration of Sea-Level Rise.” </w:t>
      </w:r>
      <w:r>
        <w:rPr>
          <w:i/>
          <w:iCs/>
        </w:rPr>
        <w:t>Science</w:t>
      </w:r>
      <w:r>
        <w:t>, vol. 265, no. 5169, July 1991, pp. 228–31, doi:</w:t>
      </w:r>
      <w:hyperlink r:id="rId11" w:history="1">
        <w:r>
          <w:rPr>
            <w:rStyle w:val="Hyperlink"/>
          </w:rPr>
          <w:t>10.1126/science.265.5169.228</w:t>
        </w:r>
      </w:hyperlink>
      <w:r>
        <w:t>.</w:t>
      </w:r>
    </w:p>
    <w:p w14:paraId="5DA934E0" w14:textId="77777777" w:rsidR="003F6C06" w:rsidRDefault="003F6C06" w:rsidP="00A50A35">
      <w:pPr>
        <w:contextualSpacing/>
        <w:rPr>
          <w:rFonts w:cstheme="minorHAnsi"/>
          <w:sz w:val="24"/>
          <w:szCs w:val="24"/>
        </w:rPr>
      </w:pPr>
    </w:p>
    <w:p w14:paraId="0A37B263" w14:textId="405B7E3E" w:rsidR="00BB655C" w:rsidRDefault="00BB655C" w:rsidP="00BB655C">
      <w:pPr>
        <w:contextualSpacing/>
        <w:rPr>
          <w:rFonts w:cstheme="minorHAnsi"/>
          <w:sz w:val="24"/>
          <w:szCs w:val="24"/>
        </w:rPr>
      </w:pPr>
    </w:p>
    <w:p w14:paraId="515D3914" w14:textId="77777777" w:rsidR="00BB655C" w:rsidRDefault="00BB655C" w:rsidP="00BB655C">
      <w:pPr>
        <w:contextualSpacing/>
        <w:rPr>
          <w:rFonts w:cstheme="minorHAnsi"/>
          <w:sz w:val="24"/>
          <w:szCs w:val="24"/>
        </w:rPr>
      </w:pPr>
    </w:p>
    <w:p w14:paraId="0649B3BE" w14:textId="77777777" w:rsidR="00BB655C" w:rsidRDefault="00BB655C" w:rsidP="00BB655C">
      <w:pPr>
        <w:contextualSpacing/>
        <w:rPr>
          <w:rFonts w:cstheme="minorHAnsi"/>
          <w:sz w:val="24"/>
          <w:szCs w:val="24"/>
        </w:rPr>
      </w:pPr>
    </w:p>
    <w:p w14:paraId="1106EDE3" w14:textId="39D8D2B7" w:rsidR="00BB655C" w:rsidRPr="00BB655C" w:rsidRDefault="00BB655C" w:rsidP="00BB655C">
      <w:pPr>
        <w:contextualSpacing/>
        <w:rPr>
          <w:rFonts w:cstheme="minorHAnsi"/>
          <w:sz w:val="24"/>
          <w:szCs w:val="24"/>
        </w:rPr>
      </w:pPr>
    </w:p>
    <w:sectPr w:rsidR="00BB655C" w:rsidRPr="00BB6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DBE09" w14:textId="77777777" w:rsidR="00D32B4B" w:rsidRDefault="00D32B4B" w:rsidP="000D37A6">
      <w:pPr>
        <w:spacing w:after="0" w:line="240" w:lineRule="auto"/>
      </w:pPr>
      <w:r>
        <w:separator/>
      </w:r>
    </w:p>
  </w:endnote>
  <w:endnote w:type="continuationSeparator" w:id="0">
    <w:p w14:paraId="73375DAF" w14:textId="77777777" w:rsidR="00D32B4B" w:rsidRDefault="00D32B4B" w:rsidP="000D3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2949A" w14:textId="77777777" w:rsidR="00D32B4B" w:rsidRDefault="00D32B4B" w:rsidP="000D37A6">
      <w:pPr>
        <w:spacing w:after="0" w:line="240" w:lineRule="auto"/>
      </w:pPr>
      <w:r>
        <w:separator/>
      </w:r>
    </w:p>
  </w:footnote>
  <w:footnote w:type="continuationSeparator" w:id="0">
    <w:p w14:paraId="0574B9F6" w14:textId="77777777" w:rsidR="00D32B4B" w:rsidRDefault="00D32B4B" w:rsidP="000D3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516C5"/>
    <w:multiLevelType w:val="multilevel"/>
    <w:tmpl w:val="60CA952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A61498F"/>
    <w:multiLevelType w:val="multilevel"/>
    <w:tmpl w:val="679C413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62400B9E"/>
    <w:multiLevelType w:val="hybridMultilevel"/>
    <w:tmpl w:val="DB52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056B1"/>
    <w:multiLevelType w:val="multilevel"/>
    <w:tmpl w:val="187A417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9286D0A"/>
    <w:multiLevelType w:val="hybridMultilevel"/>
    <w:tmpl w:val="CC1E2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1F29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oardo Davila">
    <w15:presenceInfo w15:providerId="Windows Live" w15:userId="3d67327f2c6f5f51"/>
  </w15:person>
  <w15:person w15:author="Edoardo Davila [2]">
    <w15:presenceInfo w15:providerId="None" w15:userId="Edoardo Dav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5C"/>
    <w:rsid w:val="000074B3"/>
    <w:rsid w:val="00034A85"/>
    <w:rsid w:val="00096A9B"/>
    <w:rsid w:val="000A1B87"/>
    <w:rsid w:val="000A2067"/>
    <w:rsid w:val="000B091A"/>
    <w:rsid w:val="000B56B4"/>
    <w:rsid w:val="000C4A3B"/>
    <w:rsid w:val="000D37A6"/>
    <w:rsid w:val="000E113C"/>
    <w:rsid w:val="0016549E"/>
    <w:rsid w:val="001C2986"/>
    <w:rsid w:val="001D3815"/>
    <w:rsid w:val="001E6607"/>
    <w:rsid w:val="0023347A"/>
    <w:rsid w:val="00247F36"/>
    <w:rsid w:val="00292F29"/>
    <w:rsid w:val="002B3384"/>
    <w:rsid w:val="002D6A23"/>
    <w:rsid w:val="00334146"/>
    <w:rsid w:val="00335903"/>
    <w:rsid w:val="003B19A7"/>
    <w:rsid w:val="003F6C06"/>
    <w:rsid w:val="004530FB"/>
    <w:rsid w:val="00461C50"/>
    <w:rsid w:val="004659D5"/>
    <w:rsid w:val="004A3AD5"/>
    <w:rsid w:val="004D220D"/>
    <w:rsid w:val="00590DFC"/>
    <w:rsid w:val="005B3342"/>
    <w:rsid w:val="005F6C50"/>
    <w:rsid w:val="006835A9"/>
    <w:rsid w:val="00687407"/>
    <w:rsid w:val="0069275A"/>
    <w:rsid w:val="006C3D7A"/>
    <w:rsid w:val="006D281D"/>
    <w:rsid w:val="007A3E87"/>
    <w:rsid w:val="007C6A42"/>
    <w:rsid w:val="007C7BBF"/>
    <w:rsid w:val="0083769F"/>
    <w:rsid w:val="00845A62"/>
    <w:rsid w:val="00846CA9"/>
    <w:rsid w:val="008A6030"/>
    <w:rsid w:val="00910D04"/>
    <w:rsid w:val="00934026"/>
    <w:rsid w:val="009561E1"/>
    <w:rsid w:val="0095684B"/>
    <w:rsid w:val="009A2974"/>
    <w:rsid w:val="009B63AE"/>
    <w:rsid w:val="009C3A4F"/>
    <w:rsid w:val="009E55E6"/>
    <w:rsid w:val="00A10CCA"/>
    <w:rsid w:val="00A50A35"/>
    <w:rsid w:val="00AB20A6"/>
    <w:rsid w:val="00AE5C46"/>
    <w:rsid w:val="00B0297E"/>
    <w:rsid w:val="00B16517"/>
    <w:rsid w:val="00B36F4C"/>
    <w:rsid w:val="00B82262"/>
    <w:rsid w:val="00BB26AE"/>
    <w:rsid w:val="00BB655C"/>
    <w:rsid w:val="00BF17CA"/>
    <w:rsid w:val="00C44F62"/>
    <w:rsid w:val="00CC0FE4"/>
    <w:rsid w:val="00CE2C36"/>
    <w:rsid w:val="00CF06AC"/>
    <w:rsid w:val="00D32B4B"/>
    <w:rsid w:val="00D4411C"/>
    <w:rsid w:val="00D9233E"/>
    <w:rsid w:val="00DD3555"/>
    <w:rsid w:val="00DE29C8"/>
    <w:rsid w:val="00E47B86"/>
    <w:rsid w:val="00E60815"/>
    <w:rsid w:val="00F01045"/>
    <w:rsid w:val="00F428EF"/>
    <w:rsid w:val="00F8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AEEE"/>
  <w15:chartTrackingRefBased/>
  <w15:docId w15:val="{C66D672B-4370-4D53-8417-918C5D6B0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84B"/>
    <w:rPr>
      <w:rFonts w:ascii="Segoe UI" w:hAnsi="Segoe UI" w:cs="Segoe UI"/>
      <w:sz w:val="18"/>
      <w:szCs w:val="18"/>
    </w:rPr>
  </w:style>
  <w:style w:type="character" w:styleId="CommentReference">
    <w:name w:val="annotation reference"/>
    <w:basedOn w:val="DefaultParagraphFont"/>
    <w:uiPriority w:val="99"/>
    <w:semiHidden/>
    <w:unhideWhenUsed/>
    <w:rsid w:val="0095684B"/>
    <w:rPr>
      <w:sz w:val="16"/>
      <w:szCs w:val="16"/>
    </w:rPr>
  </w:style>
  <w:style w:type="paragraph" w:styleId="CommentText">
    <w:name w:val="annotation text"/>
    <w:basedOn w:val="Normal"/>
    <w:link w:val="CommentTextChar"/>
    <w:uiPriority w:val="99"/>
    <w:semiHidden/>
    <w:unhideWhenUsed/>
    <w:rsid w:val="0095684B"/>
    <w:pPr>
      <w:spacing w:line="240" w:lineRule="auto"/>
    </w:pPr>
    <w:rPr>
      <w:sz w:val="20"/>
      <w:szCs w:val="20"/>
    </w:rPr>
  </w:style>
  <w:style w:type="character" w:customStyle="1" w:styleId="CommentTextChar">
    <w:name w:val="Comment Text Char"/>
    <w:basedOn w:val="DefaultParagraphFont"/>
    <w:link w:val="CommentText"/>
    <w:uiPriority w:val="99"/>
    <w:semiHidden/>
    <w:rsid w:val="0095684B"/>
    <w:rPr>
      <w:sz w:val="20"/>
      <w:szCs w:val="20"/>
    </w:rPr>
  </w:style>
  <w:style w:type="paragraph" w:styleId="ListParagraph">
    <w:name w:val="List Paragraph"/>
    <w:basedOn w:val="Normal"/>
    <w:uiPriority w:val="34"/>
    <w:qFormat/>
    <w:rsid w:val="00D4411C"/>
    <w:pPr>
      <w:ind w:left="720"/>
      <w:contextualSpacing/>
    </w:pPr>
  </w:style>
  <w:style w:type="paragraph" w:styleId="Header">
    <w:name w:val="header"/>
    <w:basedOn w:val="Normal"/>
    <w:link w:val="HeaderChar"/>
    <w:uiPriority w:val="99"/>
    <w:unhideWhenUsed/>
    <w:rsid w:val="000D3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7A6"/>
  </w:style>
  <w:style w:type="paragraph" w:styleId="Footer">
    <w:name w:val="footer"/>
    <w:basedOn w:val="Normal"/>
    <w:link w:val="FooterChar"/>
    <w:uiPriority w:val="99"/>
    <w:unhideWhenUsed/>
    <w:rsid w:val="000D3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7A6"/>
  </w:style>
  <w:style w:type="character" w:styleId="Hyperlink">
    <w:name w:val="Hyperlink"/>
    <w:basedOn w:val="DefaultParagraphFont"/>
    <w:uiPriority w:val="99"/>
    <w:unhideWhenUsed/>
    <w:rsid w:val="003F6C06"/>
    <w:rPr>
      <w:color w:val="0563C1" w:themeColor="hyperlink"/>
      <w:u w:val="single"/>
    </w:rPr>
  </w:style>
  <w:style w:type="character" w:styleId="UnresolvedMention">
    <w:name w:val="Unresolved Mention"/>
    <w:basedOn w:val="DefaultParagraphFont"/>
    <w:uiPriority w:val="99"/>
    <w:semiHidden/>
    <w:unhideWhenUsed/>
    <w:rsid w:val="003F6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328152">
      <w:bodyDiv w:val="1"/>
      <w:marLeft w:val="0"/>
      <w:marRight w:val="0"/>
      <w:marTop w:val="0"/>
      <w:marBottom w:val="0"/>
      <w:divBdr>
        <w:top w:val="none" w:sz="0" w:space="0" w:color="auto"/>
        <w:left w:val="none" w:sz="0" w:space="0" w:color="auto"/>
        <w:bottom w:val="none" w:sz="0" w:space="0" w:color="auto"/>
        <w:right w:val="none" w:sz="0" w:space="0" w:color="auto"/>
      </w:divBdr>
      <w:divsChild>
        <w:div w:id="727194048">
          <w:marLeft w:val="480"/>
          <w:marRight w:val="0"/>
          <w:marTop w:val="0"/>
          <w:marBottom w:val="0"/>
          <w:divBdr>
            <w:top w:val="none" w:sz="0" w:space="0" w:color="auto"/>
            <w:left w:val="none" w:sz="0" w:space="0" w:color="auto"/>
            <w:bottom w:val="none" w:sz="0" w:space="0" w:color="auto"/>
            <w:right w:val="none" w:sz="0" w:space="0" w:color="auto"/>
          </w:divBdr>
          <w:divsChild>
            <w:div w:id="646327261">
              <w:marLeft w:val="0"/>
              <w:marRight w:val="0"/>
              <w:marTop w:val="0"/>
              <w:marBottom w:val="0"/>
              <w:divBdr>
                <w:top w:val="none" w:sz="0" w:space="0" w:color="auto"/>
                <w:left w:val="none" w:sz="0" w:space="0" w:color="auto"/>
                <w:bottom w:val="none" w:sz="0" w:space="0" w:color="auto"/>
                <w:right w:val="none" w:sz="0" w:space="0" w:color="auto"/>
              </w:divBdr>
            </w:div>
            <w:div w:id="1629359890">
              <w:marLeft w:val="0"/>
              <w:marRight w:val="0"/>
              <w:marTop w:val="0"/>
              <w:marBottom w:val="0"/>
              <w:divBdr>
                <w:top w:val="none" w:sz="0" w:space="0" w:color="auto"/>
                <w:left w:val="none" w:sz="0" w:space="0" w:color="auto"/>
                <w:bottom w:val="none" w:sz="0" w:space="0" w:color="auto"/>
                <w:right w:val="none" w:sz="0" w:space="0" w:color="auto"/>
              </w:divBdr>
            </w:div>
            <w:div w:id="1035622414">
              <w:marLeft w:val="0"/>
              <w:marRight w:val="0"/>
              <w:marTop w:val="0"/>
              <w:marBottom w:val="0"/>
              <w:divBdr>
                <w:top w:val="none" w:sz="0" w:space="0" w:color="auto"/>
                <w:left w:val="none" w:sz="0" w:space="0" w:color="auto"/>
                <w:bottom w:val="none" w:sz="0" w:space="0" w:color="auto"/>
                <w:right w:val="none" w:sz="0" w:space="0" w:color="auto"/>
              </w:divBdr>
            </w:div>
            <w:div w:id="761923401">
              <w:marLeft w:val="0"/>
              <w:marRight w:val="0"/>
              <w:marTop w:val="0"/>
              <w:marBottom w:val="0"/>
              <w:divBdr>
                <w:top w:val="none" w:sz="0" w:space="0" w:color="auto"/>
                <w:left w:val="none" w:sz="0" w:space="0" w:color="auto"/>
                <w:bottom w:val="none" w:sz="0" w:space="0" w:color="auto"/>
                <w:right w:val="none" w:sz="0" w:space="0" w:color="auto"/>
              </w:divBdr>
            </w:div>
            <w:div w:id="2136899086">
              <w:marLeft w:val="0"/>
              <w:marRight w:val="0"/>
              <w:marTop w:val="0"/>
              <w:marBottom w:val="0"/>
              <w:divBdr>
                <w:top w:val="none" w:sz="0" w:space="0" w:color="auto"/>
                <w:left w:val="none" w:sz="0" w:space="0" w:color="auto"/>
                <w:bottom w:val="none" w:sz="0" w:space="0" w:color="auto"/>
                <w:right w:val="none" w:sz="0" w:space="0" w:color="auto"/>
              </w:divBdr>
            </w:div>
            <w:div w:id="73433046">
              <w:marLeft w:val="0"/>
              <w:marRight w:val="0"/>
              <w:marTop w:val="0"/>
              <w:marBottom w:val="0"/>
              <w:divBdr>
                <w:top w:val="none" w:sz="0" w:space="0" w:color="auto"/>
                <w:left w:val="none" w:sz="0" w:space="0" w:color="auto"/>
                <w:bottom w:val="none" w:sz="0" w:space="0" w:color="auto"/>
                <w:right w:val="none" w:sz="0" w:space="0" w:color="auto"/>
              </w:divBdr>
            </w:div>
            <w:div w:id="19201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3658">
      <w:bodyDiv w:val="1"/>
      <w:marLeft w:val="0"/>
      <w:marRight w:val="0"/>
      <w:marTop w:val="0"/>
      <w:marBottom w:val="0"/>
      <w:divBdr>
        <w:top w:val="none" w:sz="0" w:space="0" w:color="auto"/>
        <w:left w:val="none" w:sz="0" w:space="0" w:color="auto"/>
        <w:bottom w:val="none" w:sz="0" w:space="0" w:color="auto"/>
        <w:right w:val="none" w:sz="0" w:space="0" w:color="auto"/>
      </w:divBdr>
      <w:divsChild>
        <w:div w:id="833497750">
          <w:marLeft w:val="480"/>
          <w:marRight w:val="0"/>
          <w:marTop w:val="0"/>
          <w:marBottom w:val="0"/>
          <w:divBdr>
            <w:top w:val="none" w:sz="0" w:space="0" w:color="auto"/>
            <w:left w:val="none" w:sz="0" w:space="0" w:color="auto"/>
            <w:bottom w:val="none" w:sz="0" w:space="0" w:color="auto"/>
            <w:right w:val="none" w:sz="0" w:space="0" w:color="auto"/>
          </w:divBdr>
          <w:divsChild>
            <w:div w:id="1707488121">
              <w:marLeft w:val="0"/>
              <w:marRight w:val="0"/>
              <w:marTop w:val="0"/>
              <w:marBottom w:val="0"/>
              <w:divBdr>
                <w:top w:val="none" w:sz="0" w:space="0" w:color="auto"/>
                <w:left w:val="none" w:sz="0" w:space="0" w:color="auto"/>
                <w:bottom w:val="none" w:sz="0" w:space="0" w:color="auto"/>
                <w:right w:val="none" w:sz="0" w:space="0" w:color="auto"/>
              </w:divBdr>
            </w:div>
            <w:div w:id="1244990721">
              <w:marLeft w:val="0"/>
              <w:marRight w:val="0"/>
              <w:marTop w:val="0"/>
              <w:marBottom w:val="0"/>
              <w:divBdr>
                <w:top w:val="none" w:sz="0" w:space="0" w:color="auto"/>
                <w:left w:val="none" w:sz="0" w:space="0" w:color="auto"/>
                <w:bottom w:val="none" w:sz="0" w:space="0" w:color="auto"/>
                <w:right w:val="none" w:sz="0" w:space="0" w:color="auto"/>
              </w:divBdr>
            </w:div>
            <w:div w:id="1781601855">
              <w:marLeft w:val="0"/>
              <w:marRight w:val="0"/>
              <w:marTop w:val="0"/>
              <w:marBottom w:val="0"/>
              <w:divBdr>
                <w:top w:val="none" w:sz="0" w:space="0" w:color="auto"/>
                <w:left w:val="none" w:sz="0" w:space="0" w:color="auto"/>
                <w:bottom w:val="none" w:sz="0" w:space="0" w:color="auto"/>
                <w:right w:val="none" w:sz="0" w:space="0" w:color="auto"/>
              </w:divBdr>
            </w:div>
            <w:div w:id="1940285197">
              <w:marLeft w:val="0"/>
              <w:marRight w:val="0"/>
              <w:marTop w:val="0"/>
              <w:marBottom w:val="0"/>
              <w:divBdr>
                <w:top w:val="none" w:sz="0" w:space="0" w:color="auto"/>
                <w:left w:val="none" w:sz="0" w:space="0" w:color="auto"/>
                <w:bottom w:val="none" w:sz="0" w:space="0" w:color="auto"/>
                <w:right w:val="none" w:sz="0" w:space="0" w:color="auto"/>
              </w:divBdr>
            </w:div>
            <w:div w:id="194850836">
              <w:marLeft w:val="0"/>
              <w:marRight w:val="0"/>
              <w:marTop w:val="0"/>
              <w:marBottom w:val="0"/>
              <w:divBdr>
                <w:top w:val="none" w:sz="0" w:space="0" w:color="auto"/>
                <w:left w:val="none" w:sz="0" w:space="0" w:color="auto"/>
                <w:bottom w:val="none" w:sz="0" w:space="0" w:color="auto"/>
                <w:right w:val="none" w:sz="0" w:space="0" w:color="auto"/>
              </w:divBdr>
            </w:div>
            <w:div w:id="149251278">
              <w:marLeft w:val="0"/>
              <w:marRight w:val="0"/>
              <w:marTop w:val="0"/>
              <w:marBottom w:val="0"/>
              <w:divBdr>
                <w:top w:val="none" w:sz="0" w:space="0" w:color="auto"/>
                <w:left w:val="none" w:sz="0" w:space="0" w:color="auto"/>
                <w:bottom w:val="none" w:sz="0" w:space="0" w:color="auto"/>
                <w:right w:val="none" w:sz="0" w:space="0" w:color="auto"/>
              </w:divBdr>
            </w:div>
            <w:div w:id="15511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3840">
      <w:bodyDiv w:val="1"/>
      <w:marLeft w:val="0"/>
      <w:marRight w:val="0"/>
      <w:marTop w:val="0"/>
      <w:marBottom w:val="0"/>
      <w:divBdr>
        <w:top w:val="none" w:sz="0" w:space="0" w:color="auto"/>
        <w:left w:val="none" w:sz="0" w:space="0" w:color="auto"/>
        <w:bottom w:val="none" w:sz="0" w:space="0" w:color="auto"/>
        <w:right w:val="none" w:sz="0" w:space="0" w:color="auto"/>
      </w:divBdr>
      <w:divsChild>
        <w:div w:id="1451507319">
          <w:marLeft w:val="480"/>
          <w:marRight w:val="0"/>
          <w:marTop w:val="0"/>
          <w:marBottom w:val="0"/>
          <w:divBdr>
            <w:top w:val="none" w:sz="0" w:space="0" w:color="auto"/>
            <w:left w:val="none" w:sz="0" w:space="0" w:color="auto"/>
            <w:bottom w:val="none" w:sz="0" w:space="0" w:color="auto"/>
            <w:right w:val="none" w:sz="0" w:space="0" w:color="auto"/>
          </w:divBdr>
          <w:divsChild>
            <w:div w:id="446000503">
              <w:marLeft w:val="0"/>
              <w:marRight w:val="0"/>
              <w:marTop w:val="0"/>
              <w:marBottom w:val="0"/>
              <w:divBdr>
                <w:top w:val="none" w:sz="0" w:space="0" w:color="auto"/>
                <w:left w:val="none" w:sz="0" w:space="0" w:color="auto"/>
                <w:bottom w:val="none" w:sz="0" w:space="0" w:color="auto"/>
                <w:right w:val="none" w:sz="0" w:space="0" w:color="auto"/>
              </w:divBdr>
            </w:div>
            <w:div w:id="480001853">
              <w:marLeft w:val="0"/>
              <w:marRight w:val="0"/>
              <w:marTop w:val="0"/>
              <w:marBottom w:val="0"/>
              <w:divBdr>
                <w:top w:val="none" w:sz="0" w:space="0" w:color="auto"/>
                <w:left w:val="none" w:sz="0" w:space="0" w:color="auto"/>
                <w:bottom w:val="none" w:sz="0" w:space="0" w:color="auto"/>
                <w:right w:val="none" w:sz="0" w:space="0" w:color="auto"/>
              </w:divBdr>
            </w:div>
            <w:div w:id="303895660">
              <w:marLeft w:val="0"/>
              <w:marRight w:val="0"/>
              <w:marTop w:val="0"/>
              <w:marBottom w:val="0"/>
              <w:divBdr>
                <w:top w:val="none" w:sz="0" w:space="0" w:color="auto"/>
                <w:left w:val="none" w:sz="0" w:space="0" w:color="auto"/>
                <w:bottom w:val="none" w:sz="0" w:space="0" w:color="auto"/>
                <w:right w:val="none" w:sz="0" w:space="0" w:color="auto"/>
              </w:divBdr>
            </w:div>
            <w:div w:id="102726211">
              <w:marLeft w:val="0"/>
              <w:marRight w:val="0"/>
              <w:marTop w:val="0"/>
              <w:marBottom w:val="0"/>
              <w:divBdr>
                <w:top w:val="none" w:sz="0" w:space="0" w:color="auto"/>
                <w:left w:val="none" w:sz="0" w:space="0" w:color="auto"/>
                <w:bottom w:val="none" w:sz="0" w:space="0" w:color="auto"/>
                <w:right w:val="none" w:sz="0" w:space="0" w:color="auto"/>
              </w:divBdr>
            </w:div>
            <w:div w:id="196964764">
              <w:marLeft w:val="0"/>
              <w:marRight w:val="0"/>
              <w:marTop w:val="0"/>
              <w:marBottom w:val="0"/>
              <w:divBdr>
                <w:top w:val="none" w:sz="0" w:space="0" w:color="auto"/>
                <w:left w:val="none" w:sz="0" w:space="0" w:color="auto"/>
                <w:bottom w:val="none" w:sz="0" w:space="0" w:color="auto"/>
                <w:right w:val="none" w:sz="0" w:space="0" w:color="auto"/>
              </w:divBdr>
            </w:div>
            <w:div w:id="505360379">
              <w:marLeft w:val="0"/>
              <w:marRight w:val="0"/>
              <w:marTop w:val="0"/>
              <w:marBottom w:val="0"/>
              <w:divBdr>
                <w:top w:val="none" w:sz="0" w:space="0" w:color="auto"/>
                <w:left w:val="none" w:sz="0" w:space="0" w:color="auto"/>
                <w:bottom w:val="none" w:sz="0" w:space="0" w:color="auto"/>
                <w:right w:val="none" w:sz="0" w:space="0" w:color="auto"/>
              </w:divBdr>
            </w:div>
            <w:div w:id="11342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ence.265.5169.228" TargetMode="External"/><Relationship Id="rId5" Type="http://schemas.openxmlformats.org/officeDocument/2006/relationships/webSettings" Target="webSettings.xml"/><Relationship Id="rId10" Type="http://schemas.openxmlformats.org/officeDocument/2006/relationships/hyperlink" Target="https://doi.org/10.1016/j.geomorph.2017.04.0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2035C-0D9F-49D6-8DC5-AB4F99C9E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Davila</dc:creator>
  <cp:keywords/>
  <dc:description/>
  <cp:lastModifiedBy>Edoardo Davila</cp:lastModifiedBy>
  <cp:revision>54</cp:revision>
  <dcterms:created xsi:type="dcterms:W3CDTF">2021-04-04T04:37:00Z</dcterms:created>
  <dcterms:modified xsi:type="dcterms:W3CDTF">2021-04-05T04:19:00Z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id="KqVQjKMo"/&gt;&lt;style id="http://www.zotero.org/styles/modern-language-association" locale="en-US" hasBibliography="1" bibliographyStyleHasBeenSet="0"/&gt;&lt;prefs&gt;&lt;pref name="fieldType" value="Field"/&gt;</vt:lpwstr>
  </property>
  <property fmtid="{D5CDD505-2E9C-101B-9397-08002B2CF9AE}" pid="3" name="ZOTERO_PREF_2">
    <vt:lpwstr>&lt;pref name="automaticJournalAbbreviations" value="true"/&gt;&lt;/prefs&gt;&lt;/data&gt;</vt:lpwstr>
  </property>
</Properties>
</file>